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D46DF" w14:textId="77777777" w:rsidR="00FF7505" w:rsidRDefault="00FF7505" w:rsidP="00FF7505">
      <w:pPr>
        <w:spacing w:before="0" w:after="0" w:line="440" w:lineRule="exact"/>
        <w:ind w:left="51" w:rightChars="50" w:right="110" w:firstLineChars="200" w:firstLine="420"/>
        <w:jc w:val="center"/>
        <w:rPr>
          <w:rFonts w:asciiTheme="minorEastAsia" w:hAnsiTheme="minorEastAsia" w:cs="宋体"/>
          <w:b/>
          <w:color w:val="000000" w:themeColor="text1"/>
          <w:sz w:val="21"/>
          <w:szCs w:val="21"/>
          <w:lang w:eastAsia="zh-CN"/>
        </w:rPr>
      </w:pPr>
      <w:r>
        <w:rPr>
          <w:rFonts w:asciiTheme="minorEastAsia" w:hAnsiTheme="minorEastAsia" w:cs="宋体"/>
          <w:b/>
          <w:color w:val="000000" w:themeColor="text1"/>
          <w:sz w:val="21"/>
          <w:szCs w:val="21"/>
          <w:lang w:eastAsia="zh-CN"/>
        </w:rPr>
        <w:t>借款</w:t>
      </w:r>
      <w:r>
        <w:rPr>
          <w:rFonts w:asciiTheme="minorEastAsia" w:hAnsiTheme="minorEastAsia" w:cs="宋体" w:hint="eastAsia"/>
          <w:b/>
          <w:color w:val="000000" w:themeColor="text1"/>
          <w:sz w:val="21"/>
          <w:szCs w:val="21"/>
          <w:lang w:eastAsia="zh-CN"/>
        </w:rPr>
        <w:t>服务</w:t>
      </w:r>
      <w:r>
        <w:rPr>
          <w:rFonts w:asciiTheme="minorEastAsia" w:hAnsiTheme="minorEastAsia" w:cs="宋体"/>
          <w:b/>
          <w:color w:val="000000" w:themeColor="text1"/>
          <w:sz w:val="21"/>
          <w:szCs w:val="21"/>
          <w:lang w:eastAsia="zh-CN"/>
        </w:rPr>
        <w:t>协议</w:t>
      </w:r>
    </w:p>
    <w:p w14:paraId="75C4A31D" w14:textId="77777777" w:rsidR="00FF7505" w:rsidRDefault="00FF7505" w:rsidP="00FF7505">
      <w:pPr>
        <w:spacing w:before="0" w:after="0" w:line="440" w:lineRule="exact"/>
        <w:ind w:left="51" w:rightChars="50" w:right="110" w:firstLineChars="200" w:firstLine="420"/>
        <w:jc w:val="center"/>
        <w:rPr>
          <w:rFonts w:asciiTheme="minorEastAsia" w:hAnsiTheme="minorEastAsia" w:cs="宋体"/>
          <w:b/>
          <w:color w:val="000000" w:themeColor="text1"/>
          <w:sz w:val="21"/>
          <w:szCs w:val="21"/>
          <w:lang w:eastAsia="zh-CN"/>
        </w:rPr>
      </w:pPr>
    </w:p>
    <w:p w14:paraId="284CE5F9" w14:textId="11C49D28" w:rsidR="0010361B" w:rsidRDefault="00FF7505" w:rsidP="0010361B">
      <w:pPr>
        <w:spacing w:before="0" w:after="0" w:line="440" w:lineRule="exact"/>
        <w:ind w:left="51" w:rightChars="50" w:right="110" w:firstLineChars="200" w:firstLine="420"/>
        <w:rPr>
          <w:ins w:id="0" w:author="helloqiqi1007@163.com" w:date="2018-06-01T15:05:00Z"/>
          <w:rFonts w:asciiTheme="minorEastAsia" w:hAnsiTheme="minorEastAsia" w:cstheme="minorEastAsia"/>
          <w:sz w:val="24"/>
          <w:szCs w:val="24"/>
          <w:u w:val="single"/>
          <w:lang w:eastAsia="zh-CN"/>
        </w:rPr>
      </w:pPr>
      <w:r>
        <w:rPr>
          <w:rFonts w:asciiTheme="minorEastAsia" w:hAnsiTheme="minorEastAsia" w:cs="宋体" w:hint="eastAsia"/>
          <w:sz w:val="21"/>
          <w:szCs w:val="21"/>
          <w:lang w:eastAsia="zh-CN"/>
        </w:rPr>
        <w:t xml:space="preserve">              </w:t>
      </w:r>
      <w:r>
        <w:rPr>
          <w:rFonts w:asciiTheme="minorEastAsia" w:hAnsiTheme="minorEastAsia" w:cs="宋体"/>
          <w:sz w:val="21"/>
          <w:szCs w:val="21"/>
          <w:lang w:eastAsia="zh-CN"/>
        </w:rPr>
        <w:t xml:space="preserve">                         </w:t>
      </w:r>
      <w:ins w:id="1" w:author="helloqiqi1007@163.com" w:date="2018-06-01T15:05:00Z">
        <w:r w:rsidR="0010361B">
          <w:rPr>
            <w:rFonts w:asciiTheme="minorEastAsia" w:hAnsiTheme="minorEastAsia" w:cstheme="minorEastAsia" w:hint="eastAsia"/>
            <w:sz w:val="24"/>
            <w:szCs w:val="24"/>
            <w:lang w:eastAsia="zh-CN"/>
          </w:rPr>
          <w:t>借款合同编号</w:t>
        </w:r>
        <w:r w:rsidR="0010361B">
          <w:rPr>
            <w:rFonts w:asciiTheme="minorEastAsia" w:hAnsiTheme="minorEastAsia" w:cstheme="minorEastAsia" w:hint="eastAsia"/>
            <w:sz w:val="24"/>
            <w:szCs w:val="24"/>
            <w:lang w:val="en-US" w:eastAsia="zh-CN"/>
          </w:rPr>
          <w:t>:</w:t>
        </w:r>
      </w:ins>
      <w:ins w:id="2" w:author="helloqiqi1007@163.com" w:date="2018-06-05T19:22:00Z">
        <w:r w:rsidR="00E67CD0">
          <w:rPr>
            <w:rFonts w:asciiTheme="minorEastAsia" w:hAnsiTheme="minorEastAsia" w:cstheme="minorEastAsia" w:hint="eastAsia"/>
            <w:sz w:val="24"/>
            <w:szCs w:val="24"/>
            <w:lang w:val="en-US" w:eastAsia="zh-CN"/>
          </w:rPr>
          <w:t xml:space="preserve"> </w:t>
        </w:r>
        <w:bookmarkStart w:id="3" w:name="_GoBack"/>
        <w:r w:rsidR="00E67CD0" w:rsidRPr="00E67CD0">
          <w:rPr>
            <w:rFonts w:asciiTheme="minorEastAsia" w:hAnsiTheme="minorEastAsia" w:cstheme="minorEastAsia" w:hint="eastAsia"/>
            <w:sz w:val="24"/>
            <w:szCs w:val="24"/>
            <w:u w:val="single"/>
            <w:lang w:val="en-US" w:eastAsia="zh-CN"/>
            <w:rPrChange w:id="4" w:author="helloqiqi1007@163.com" w:date="2018-06-05T19:22:00Z">
              <w:rPr>
                <w:rFonts w:asciiTheme="minorEastAsia" w:hAnsiTheme="minorEastAsia" w:cstheme="minorEastAsia" w:hint="eastAsia"/>
                <w:sz w:val="24"/>
                <w:szCs w:val="24"/>
                <w:lang w:val="en-US" w:eastAsia="zh-CN"/>
              </w:rPr>
            </w:rPrChange>
          </w:rPr>
          <w:t xml:space="preserve">          </w:t>
        </w:r>
      </w:ins>
      <w:bookmarkEnd w:id="3"/>
    </w:p>
    <w:p w14:paraId="291F4305" w14:textId="528B162F" w:rsidR="0010361B" w:rsidRDefault="0010361B" w:rsidP="0010361B">
      <w:pPr>
        <w:spacing w:before="0" w:after="0" w:line="440" w:lineRule="exact"/>
        <w:ind w:rightChars="50" w:right="110" w:firstLineChars="200" w:firstLine="480"/>
        <w:rPr>
          <w:ins w:id="5" w:author="helloqiqi1007@163.com" w:date="2018-06-01T15:05:00Z"/>
          <w:rFonts w:asciiTheme="minorEastAsia" w:hAnsiTheme="minorEastAsia" w:cstheme="minorEastAsia"/>
          <w:color w:val="000000" w:themeColor="text1"/>
          <w:sz w:val="24"/>
          <w:szCs w:val="24"/>
          <w:lang w:val="en-US" w:eastAsia="zh-CN"/>
        </w:rPr>
      </w:pPr>
      <w:ins w:id="6" w:author="helloqiqi1007@163.com" w:date="2018-06-01T15:05:00Z">
        <w:r>
          <w:rPr>
            <w:rFonts w:asciiTheme="minorEastAsia" w:hAnsiTheme="minorEastAsia" w:cstheme="minorEastAsia" w:hint="eastAsia"/>
            <w:b/>
            <w:bCs/>
            <w:color w:val="000000" w:themeColor="text1"/>
            <w:sz w:val="24"/>
            <w:szCs w:val="24"/>
            <w:lang w:eastAsia="zh-CN"/>
          </w:rPr>
          <w:t>甲方（借款人）</w:t>
        </w:r>
        <w:r>
          <w:rPr>
            <w:rFonts w:asciiTheme="minorEastAsia" w:hAnsiTheme="minorEastAsia" w:cstheme="minorEastAsia" w:hint="eastAsia"/>
            <w:b/>
            <w:bCs/>
            <w:color w:val="000000" w:themeColor="text1"/>
            <w:sz w:val="24"/>
            <w:szCs w:val="24"/>
            <w:lang w:val="en-US" w:eastAsia="zh-CN"/>
          </w:rPr>
          <w:t xml:space="preserve">: </w:t>
        </w:r>
        <w:r w:rsidRPr="00E67CD0">
          <w:rPr>
            <w:rFonts w:asciiTheme="minorEastAsia" w:hAnsiTheme="minorEastAsia" w:cstheme="minorEastAsia" w:hint="eastAsia"/>
            <w:b/>
            <w:bCs/>
            <w:color w:val="000000" w:themeColor="text1"/>
            <w:sz w:val="24"/>
            <w:szCs w:val="24"/>
            <w:u w:val="single"/>
            <w:lang w:val="en-US" w:eastAsia="zh-CN"/>
            <w:rPrChange w:id="7" w:author="helloqiqi1007@163.com" w:date="2018-06-05T19:22:00Z">
              <w:rPr>
                <w:rFonts w:asciiTheme="minorEastAsia" w:hAnsiTheme="minorEastAsia" w:cstheme="minorEastAsia" w:hint="eastAsia"/>
                <w:b/>
                <w:bCs/>
                <w:color w:val="000000" w:themeColor="text1"/>
                <w:sz w:val="24"/>
                <w:szCs w:val="24"/>
                <w:lang w:val="en-US" w:eastAsia="zh-CN"/>
              </w:rPr>
            </w:rPrChange>
          </w:rPr>
          <w:t xml:space="preserve">               </w:t>
        </w:r>
        <w:r>
          <w:rPr>
            <w:rFonts w:asciiTheme="minorEastAsia" w:hAnsiTheme="minorEastAsia" w:cstheme="minorEastAsia" w:hint="eastAsia"/>
            <w:b/>
            <w:bCs/>
            <w:color w:val="000000" w:themeColor="text1"/>
            <w:sz w:val="24"/>
            <w:szCs w:val="24"/>
            <w:lang w:val="en-US" w:eastAsia="zh-CN"/>
          </w:rPr>
          <w:t xml:space="preserve">     </w:t>
        </w:r>
      </w:ins>
    </w:p>
    <w:p w14:paraId="2F5AEE2F" w14:textId="4C246EA8" w:rsidR="0010361B" w:rsidRPr="0010361B" w:rsidRDefault="0010361B" w:rsidP="0010361B">
      <w:pPr>
        <w:spacing w:before="0" w:after="0" w:line="440" w:lineRule="exact"/>
        <w:ind w:leftChars="200" w:left="440" w:rightChars="50" w:right="110"/>
        <w:rPr>
          <w:ins w:id="8" w:author="helloqiqi1007@163.com" w:date="2018-06-01T15:05:00Z"/>
          <w:rFonts w:asciiTheme="minorEastAsia" w:hAnsiTheme="minorEastAsia" w:cstheme="minorEastAsia"/>
          <w:color w:val="000000" w:themeColor="text1"/>
          <w:sz w:val="21"/>
          <w:szCs w:val="21"/>
          <w:lang w:val="en-US" w:eastAsia="zh-CN"/>
          <w:rPrChange w:id="9" w:author="helloqiqi1007@163.com" w:date="2018-06-01T15:05:00Z">
            <w:rPr>
              <w:ins w:id="10" w:author="helloqiqi1007@163.com" w:date="2018-06-01T15:05:00Z"/>
              <w:rFonts w:asciiTheme="minorEastAsia" w:hAnsiTheme="minorEastAsia" w:cstheme="minorEastAsia"/>
              <w:color w:val="000000" w:themeColor="text1"/>
              <w:sz w:val="24"/>
              <w:szCs w:val="24"/>
              <w:lang w:val="en-US" w:eastAsia="zh-CN"/>
            </w:rPr>
          </w:rPrChange>
        </w:rPr>
      </w:pPr>
      <w:ins w:id="11" w:author="helloqiqi1007@163.com" w:date="2018-06-01T15:05:00Z">
        <w:r>
          <w:rPr>
            <w:rFonts w:asciiTheme="minorEastAsia" w:hAnsiTheme="minorEastAsia" w:cstheme="minorEastAsia" w:hint="eastAsia"/>
            <w:color w:val="000000" w:themeColor="text1"/>
            <w:sz w:val="24"/>
            <w:szCs w:val="24"/>
            <w:lang w:val="en-US" w:eastAsia="zh-CN"/>
          </w:rPr>
          <w:t xml:space="preserve">居民身份证号码/企业统一社会信用代码：                     </w:t>
        </w:r>
        <w:r>
          <w:rPr>
            <w:rFonts w:asciiTheme="minorEastAsia" w:hAnsiTheme="minorEastAsia" w:cstheme="minorEastAsia" w:hint="eastAsia"/>
            <w:color w:val="000000" w:themeColor="text1"/>
            <w:sz w:val="24"/>
            <w:szCs w:val="24"/>
            <w:lang w:eastAsia="zh-CN"/>
          </w:rPr>
          <w:br/>
        </w:r>
        <w:r w:rsidRPr="0010361B">
          <w:rPr>
            <w:rFonts w:asciiTheme="minorEastAsia" w:hAnsiTheme="minorEastAsia" w:cstheme="minorEastAsia"/>
            <w:b/>
            <w:bCs/>
            <w:color w:val="000000" w:themeColor="text1"/>
            <w:sz w:val="21"/>
            <w:szCs w:val="21"/>
            <w:lang w:val="en-US" w:eastAsia="zh-CN"/>
            <w:rPrChange w:id="12" w:author="helloqiqi1007@163.com" w:date="2018-06-01T15:05:00Z">
              <w:rPr>
                <w:rFonts w:asciiTheme="minorEastAsia" w:hAnsiTheme="minorEastAsia" w:cstheme="minorEastAsia"/>
                <w:b/>
                <w:bCs/>
                <w:color w:val="000000" w:themeColor="text1"/>
                <w:sz w:val="24"/>
                <w:szCs w:val="24"/>
                <w:lang w:val="en-US" w:eastAsia="zh-CN"/>
              </w:rPr>
            </w:rPrChange>
          </w:rPr>
          <w:t xml:space="preserve">     </w:t>
        </w:r>
      </w:ins>
    </w:p>
    <w:p w14:paraId="4E7052F8" w14:textId="77777777" w:rsidR="0010361B" w:rsidRDefault="0010361B" w:rsidP="0010361B">
      <w:pPr>
        <w:spacing w:before="0" w:after="0" w:line="440" w:lineRule="exact"/>
        <w:ind w:leftChars="200" w:left="440" w:rightChars="50" w:right="110"/>
        <w:rPr>
          <w:ins w:id="13" w:author="helloqiqi1007@163.com" w:date="2018-06-01T15:05:00Z"/>
          <w:rFonts w:asciiTheme="minorEastAsia" w:hAnsiTheme="minorEastAsia" w:cstheme="minorEastAsia"/>
          <w:b/>
          <w:bCs/>
          <w:color w:val="000000" w:themeColor="text1"/>
          <w:sz w:val="24"/>
          <w:szCs w:val="24"/>
          <w:lang w:eastAsia="zh-CN"/>
        </w:rPr>
      </w:pPr>
      <w:ins w:id="14" w:author="helloqiqi1007@163.com" w:date="2018-06-01T15:05:00Z">
        <w:r>
          <w:rPr>
            <w:rFonts w:asciiTheme="minorEastAsia" w:hAnsiTheme="minorEastAsia" w:cstheme="minorEastAsia" w:hint="eastAsia"/>
            <w:b/>
            <w:bCs/>
            <w:color w:val="000000" w:themeColor="text1"/>
            <w:sz w:val="24"/>
            <w:szCs w:val="24"/>
            <w:lang w:eastAsia="zh-CN"/>
          </w:rPr>
          <w:t>乙方（服务方）：杭州米今网络科技有限公司</w:t>
        </w:r>
      </w:ins>
    </w:p>
    <w:p w14:paraId="462BE263" w14:textId="77777777" w:rsidR="0010361B" w:rsidRDefault="0010361B" w:rsidP="0010361B">
      <w:pPr>
        <w:spacing w:before="0" w:after="0" w:line="440" w:lineRule="exact"/>
        <w:ind w:leftChars="200" w:left="440" w:rightChars="50" w:right="110"/>
        <w:rPr>
          <w:ins w:id="15" w:author="helloqiqi1007@163.com" w:date="2018-06-01T15:05:00Z"/>
          <w:rFonts w:asciiTheme="minorEastAsia" w:hAnsiTheme="minorEastAsia" w:cstheme="minorEastAsia"/>
          <w:color w:val="000000" w:themeColor="text1"/>
          <w:sz w:val="24"/>
          <w:szCs w:val="24"/>
          <w:lang w:eastAsia="zh-CN"/>
        </w:rPr>
      </w:pPr>
      <w:ins w:id="16" w:author="helloqiqi1007@163.com" w:date="2018-06-01T15:05:00Z">
        <w:r>
          <w:rPr>
            <w:rFonts w:asciiTheme="minorEastAsia" w:hAnsiTheme="minorEastAsia" w:cstheme="minorEastAsia" w:hint="eastAsia"/>
            <w:sz w:val="24"/>
            <w:szCs w:val="24"/>
            <w:lang w:eastAsia="zh-CN"/>
          </w:rPr>
          <w:t>统一社会信用代码：</w:t>
        </w:r>
        <w:r>
          <w:rPr>
            <w:rFonts w:asciiTheme="minorEastAsia" w:hAnsiTheme="minorEastAsia" w:cstheme="minorEastAsia" w:hint="eastAsia"/>
            <w:color w:val="333333"/>
            <w:sz w:val="24"/>
            <w:szCs w:val="24"/>
            <w:shd w:val="clear" w:color="auto" w:fill="FFFFFF"/>
            <w:lang w:eastAsia="zh-CN"/>
          </w:rPr>
          <w:t>91330108MA28W87C7D</w:t>
        </w:r>
      </w:ins>
    </w:p>
    <w:p w14:paraId="1C98D831" w14:textId="77777777" w:rsidR="0010361B" w:rsidRPr="0010361B" w:rsidRDefault="0010361B" w:rsidP="0010361B">
      <w:pPr>
        <w:spacing w:before="0" w:after="0" w:line="440" w:lineRule="exact"/>
        <w:ind w:left="51" w:rightChars="50" w:right="110" w:firstLineChars="200" w:firstLine="420"/>
        <w:rPr>
          <w:ins w:id="17" w:author="helloqiqi1007@163.com" w:date="2018-06-01T15:05:00Z"/>
          <w:rFonts w:asciiTheme="minorEastAsia" w:hAnsiTheme="minorEastAsia" w:cstheme="minorEastAsia"/>
          <w:color w:val="000000" w:themeColor="text1"/>
          <w:sz w:val="21"/>
          <w:szCs w:val="21"/>
          <w:lang w:val="en-US" w:eastAsia="zh-CN"/>
          <w:rPrChange w:id="18" w:author="helloqiqi1007@163.com" w:date="2018-06-01T15:05:00Z">
            <w:rPr>
              <w:ins w:id="19" w:author="helloqiqi1007@163.com" w:date="2018-06-01T15:05:00Z"/>
              <w:rFonts w:asciiTheme="minorEastAsia" w:hAnsiTheme="minorEastAsia" w:cstheme="minorEastAsia"/>
              <w:color w:val="000000" w:themeColor="text1"/>
              <w:sz w:val="24"/>
              <w:szCs w:val="24"/>
              <w:lang w:val="en-US" w:eastAsia="zh-CN"/>
            </w:rPr>
          </w:rPrChange>
        </w:rPr>
      </w:pPr>
    </w:p>
    <w:p w14:paraId="2EAA9CAE" w14:textId="77777777" w:rsidR="0010361B" w:rsidRDefault="0010361B" w:rsidP="0010361B">
      <w:pPr>
        <w:spacing w:before="0" w:after="0" w:line="440" w:lineRule="exact"/>
        <w:ind w:rightChars="50" w:right="110" w:firstLineChars="200" w:firstLine="480"/>
        <w:rPr>
          <w:ins w:id="20" w:author="helloqiqi1007@163.com" w:date="2018-06-01T15:05:00Z"/>
          <w:rFonts w:asciiTheme="minorEastAsia" w:hAnsiTheme="minorEastAsia" w:cstheme="minorEastAsia"/>
          <w:b/>
          <w:bCs/>
          <w:color w:val="000000" w:themeColor="text1"/>
          <w:sz w:val="24"/>
          <w:szCs w:val="24"/>
          <w:lang w:val="en-US" w:eastAsia="zh-CN"/>
        </w:rPr>
      </w:pPr>
      <w:ins w:id="21" w:author="helloqiqi1007@163.com" w:date="2018-06-01T15:05:00Z">
        <w:r>
          <w:rPr>
            <w:rFonts w:asciiTheme="minorEastAsia" w:hAnsiTheme="minorEastAsia" w:cstheme="minorEastAsia" w:hint="eastAsia"/>
            <w:b/>
            <w:bCs/>
            <w:color w:val="000000" w:themeColor="text1"/>
            <w:sz w:val="24"/>
            <w:szCs w:val="24"/>
            <w:lang w:val="en-US" w:eastAsia="zh-CN"/>
          </w:rPr>
          <w:t>丙方（服务方）：浙江小泰科技有限公司</w:t>
        </w:r>
      </w:ins>
    </w:p>
    <w:p w14:paraId="6249809F" w14:textId="77777777" w:rsidR="0010361B" w:rsidRDefault="0010361B" w:rsidP="0010361B">
      <w:pPr>
        <w:spacing w:before="0" w:after="0" w:line="440" w:lineRule="exact"/>
        <w:ind w:rightChars="50" w:right="110" w:firstLineChars="200" w:firstLine="480"/>
        <w:rPr>
          <w:ins w:id="22" w:author="helloqiqi1007@163.com" w:date="2018-06-01T15:05:00Z"/>
          <w:rFonts w:asciiTheme="minorEastAsia" w:hAnsiTheme="minorEastAsia" w:cstheme="minorEastAsia"/>
          <w:color w:val="000000" w:themeColor="text1"/>
          <w:sz w:val="24"/>
          <w:szCs w:val="24"/>
          <w:lang w:val="en-US" w:eastAsia="zh-CN"/>
        </w:rPr>
      </w:pPr>
      <w:ins w:id="23" w:author="helloqiqi1007@163.com" w:date="2018-06-01T15:05:00Z">
        <w:r>
          <w:rPr>
            <w:rFonts w:asciiTheme="minorEastAsia" w:hAnsiTheme="minorEastAsia" w:cstheme="minorEastAsia" w:hint="eastAsia"/>
            <w:sz w:val="24"/>
            <w:szCs w:val="24"/>
            <w:lang w:eastAsia="zh-CN"/>
          </w:rPr>
          <w:t>统一社会信用代码：91330108098418914D</w:t>
        </w:r>
      </w:ins>
    </w:p>
    <w:p w14:paraId="13B28207" w14:textId="73D206A4" w:rsidR="00FF7505" w:rsidDel="0010361B" w:rsidRDefault="00FF7505" w:rsidP="0010361B">
      <w:pPr>
        <w:spacing w:before="0" w:after="0" w:line="440" w:lineRule="exact"/>
        <w:ind w:left="51" w:rightChars="50" w:right="110" w:firstLineChars="200" w:firstLine="420"/>
        <w:rPr>
          <w:del w:id="24" w:author="helloqiqi1007@163.com" w:date="2018-06-01T15:05:00Z"/>
          <w:rFonts w:asciiTheme="minorEastAsia" w:hAnsiTheme="minorEastAsia" w:cs="宋体"/>
          <w:sz w:val="21"/>
          <w:szCs w:val="21"/>
          <w:u w:val="single"/>
          <w:lang w:eastAsia="zh-CN"/>
        </w:rPr>
      </w:pPr>
      <w:del w:id="25" w:author="helloqiqi1007@163.com" w:date="2018-06-01T15:05:00Z">
        <w:r w:rsidDel="0010361B">
          <w:rPr>
            <w:rFonts w:asciiTheme="minorEastAsia" w:hAnsiTheme="minorEastAsia" w:cs="宋体"/>
            <w:sz w:val="21"/>
            <w:szCs w:val="21"/>
            <w:lang w:eastAsia="zh-CN"/>
          </w:rPr>
          <w:delText xml:space="preserve"> </w:delText>
        </w:r>
        <w:r w:rsidDel="0010361B">
          <w:rPr>
            <w:rFonts w:asciiTheme="minorEastAsia" w:hAnsiTheme="minorEastAsia" w:cs="宋体" w:hint="eastAsia"/>
            <w:sz w:val="21"/>
            <w:szCs w:val="21"/>
            <w:lang w:eastAsia="zh-CN"/>
          </w:rPr>
          <w:delText>借款合同编号：</w:delText>
        </w:r>
        <w:r w:rsidDel="0010361B">
          <w:rPr>
            <w:rFonts w:asciiTheme="minorEastAsia" w:hAnsiTheme="minorEastAsia" w:cs="宋体" w:hint="eastAsia"/>
            <w:sz w:val="21"/>
            <w:szCs w:val="21"/>
            <w:u w:val="single"/>
            <w:lang w:eastAsia="zh-CN"/>
          </w:rPr>
          <w:delText xml:space="preserve">                 </w:delText>
        </w:r>
      </w:del>
    </w:p>
    <w:p w14:paraId="42330F00" w14:textId="101D37FF" w:rsidR="00FF7505" w:rsidDel="0010361B" w:rsidRDefault="00FF7505" w:rsidP="0010361B">
      <w:pPr>
        <w:spacing w:before="0" w:after="0" w:line="440" w:lineRule="exact"/>
        <w:ind w:left="51" w:rightChars="50" w:right="110" w:firstLineChars="200" w:firstLine="420"/>
        <w:rPr>
          <w:del w:id="26" w:author="helloqiqi1007@163.com" w:date="2018-06-01T15:05:00Z"/>
          <w:rFonts w:asciiTheme="minorEastAsia" w:hAnsiTheme="minorEastAsia" w:cs="宋体"/>
          <w:color w:val="000000" w:themeColor="text1"/>
          <w:sz w:val="21"/>
          <w:szCs w:val="21"/>
          <w:lang w:val="en-US" w:eastAsia="zh-CN"/>
        </w:rPr>
      </w:pPr>
      <w:del w:id="27" w:author="helloqiqi1007@163.com" w:date="2018-06-01T15:05:00Z">
        <w:r w:rsidDel="0010361B">
          <w:rPr>
            <w:rFonts w:asciiTheme="minorEastAsia" w:hAnsiTheme="minorEastAsia" w:cs="宋体" w:hint="eastAsia"/>
            <w:b/>
            <w:bCs/>
            <w:color w:val="000000" w:themeColor="text1"/>
            <w:sz w:val="21"/>
            <w:szCs w:val="21"/>
            <w:lang w:eastAsia="zh-CN"/>
          </w:rPr>
          <w:delText>甲</w:delText>
        </w:r>
        <w:r w:rsidDel="0010361B">
          <w:rPr>
            <w:rFonts w:asciiTheme="minorEastAsia" w:hAnsiTheme="minorEastAsia" w:cs="宋体"/>
            <w:b/>
            <w:bCs/>
            <w:color w:val="000000" w:themeColor="text1"/>
            <w:sz w:val="21"/>
            <w:szCs w:val="21"/>
            <w:lang w:eastAsia="zh-CN"/>
          </w:rPr>
          <w:delText>方</w:delText>
        </w:r>
        <w:r w:rsidDel="0010361B">
          <w:rPr>
            <w:rFonts w:asciiTheme="minorEastAsia" w:hAnsiTheme="minorEastAsia" w:cs="宋体" w:hint="eastAsia"/>
            <w:b/>
            <w:bCs/>
            <w:color w:val="000000" w:themeColor="text1"/>
            <w:sz w:val="21"/>
            <w:szCs w:val="21"/>
            <w:lang w:eastAsia="zh-CN"/>
          </w:rPr>
          <w:delText>（借款人）</w:delText>
        </w:r>
        <w:r w:rsidDel="0010361B">
          <w:rPr>
            <w:rFonts w:asciiTheme="minorEastAsia" w:hAnsiTheme="minorEastAsia" w:cs="宋体"/>
            <w:b/>
            <w:bCs/>
            <w:color w:val="000000" w:themeColor="text1"/>
            <w:sz w:val="21"/>
            <w:szCs w:val="21"/>
            <w:lang w:eastAsia="zh-CN"/>
          </w:rPr>
          <w:delText>：</w:delText>
        </w:r>
        <w:r w:rsidDel="0010361B">
          <w:rPr>
            <w:rFonts w:asciiTheme="minorEastAsia" w:hAnsiTheme="minorEastAsia" w:cs="宋体" w:hint="eastAsia"/>
            <w:color w:val="000000" w:themeColor="text1"/>
            <w:sz w:val="21"/>
            <w:szCs w:val="21"/>
            <w:u w:val="single"/>
            <w:lang w:val="en-US" w:eastAsia="zh-CN"/>
          </w:rPr>
          <w:delText xml:space="preserve">                        </w:delText>
        </w:r>
        <w:r w:rsidDel="0010361B">
          <w:rPr>
            <w:rFonts w:asciiTheme="minorEastAsia" w:hAnsiTheme="minorEastAsia" w:cs="宋体" w:hint="eastAsia"/>
            <w:b/>
            <w:bCs/>
            <w:color w:val="000000" w:themeColor="text1"/>
            <w:sz w:val="21"/>
            <w:szCs w:val="21"/>
            <w:lang w:val="en-US" w:eastAsia="zh-CN"/>
          </w:rPr>
          <w:delText xml:space="preserve">                      </w:delText>
        </w:r>
      </w:del>
    </w:p>
    <w:p w14:paraId="3BD33F47" w14:textId="792D365D" w:rsidR="00FF7505" w:rsidDel="0010361B" w:rsidRDefault="00FF7505" w:rsidP="0010361B">
      <w:pPr>
        <w:spacing w:before="0" w:after="0" w:line="440" w:lineRule="exact"/>
        <w:ind w:left="51" w:rightChars="50" w:right="110" w:firstLineChars="200" w:firstLine="420"/>
        <w:rPr>
          <w:del w:id="28" w:author="helloqiqi1007@163.com" w:date="2018-06-01T15:05:00Z"/>
          <w:rFonts w:asciiTheme="minorEastAsia" w:hAnsiTheme="minorEastAsia" w:cs="宋体"/>
          <w:color w:val="000000" w:themeColor="text1"/>
          <w:sz w:val="21"/>
          <w:szCs w:val="21"/>
          <w:lang w:val="en-US" w:eastAsia="zh-CN"/>
        </w:rPr>
      </w:pPr>
      <w:del w:id="29" w:author="helloqiqi1007@163.com" w:date="2018-06-01T15:05:00Z">
        <w:r w:rsidDel="0010361B">
          <w:rPr>
            <w:rFonts w:asciiTheme="minorEastAsia" w:hAnsiTheme="minorEastAsia" w:cs="宋体" w:hint="eastAsia"/>
            <w:color w:val="000000" w:themeColor="text1"/>
            <w:sz w:val="21"/>
            <w:szCs w:val="21"/>
            <w:lang w:val="en-US" w:eastAsia="zh-CN"/>
          </w:rPr>
          <w:delText>居民身份证</w:delText>
        </w:r>
        <w:r w:rsidDel="0010361B">
          <w:rPr>
            <w:rFonts w:asciiTheme="minorEastAsia" w:hAnsiTheme="minorEastAsia" w:cs="宋体"/>
            <w:color w:val="000000" w:themeColor="text1"/>
            <w:sz w:val="21"/>
            <w:szCs w:val="21"/>
            <w:lang w:val="en-US" w:eastAsia="zh-CN"/>
          </w:rPr>
          <w:delText>号码</w:delText>
        </w:r>
        <w:r w:rsidDel="0010361B">
          <w:rPr>
            <w:rFonts w:asciiTheme="minorEastAsia" w:hAnsiTheme="minorEastAsia" w:cs="宋体" w:hint="eastAsia"/>
            <w:color w:val="000000" w:themeColor="text1"/>
            <w:sz w:val="21"/>
            <w:szCs w:val="21"/>
            <w:lang w:val="en-US" w:eastAsia="zh-CN"/>
          </w:rPr>
          <w:delText>/企业统一社会信用代码</w:delText>
        </w:r>
        <w:r w:rsidDel="0010361B">
          <w:rPr>
            <w:rFonts w:asciiTheme="minorEastAsia" w:hAnsiTheme="minorEastAsia" w:cs="宋体"/>
            <w:color w:val="000000" w:themeColor="text1"/>
            <w:sz w:val="21"/>
            <w:szCs w:val="21"/>
            <w:lang w:val="en-US" w:eastAsia="zh-CN"/>
          </w:rPr>
          <w:delText>：</w:delText>
        </w:r>
        <w:r w:rsidDel="0010361B">
          <w:rPr>
            <w:rFonts w:asciiTheme="minorEastAsia" w:hAnsiTheme="minorEastAsia" w:cs="宋体" w:hint="eastAsia"/>
            <w:color w:val="000000" w:themeColor="text1"/>
            <w:sz w:val="21"/>
            <w:szCs w:val="21"/>
            <w:u w:val="single"/>
            <w:lang w:val="en-US" w:eastAsia="zh-CN"/>
          </w:rPr>
          <w:delText xml:space="preserve">                        </w:delText>
        </w:r>
        <w:r w:rsidDel="0010361B">
          <w:rPr>
            <w:rFonts w:asciiTheme="minorEastAsia" w:hAnsiTheme="minorEastAsia" w:cs="宋体" w:hint="eastAsia"/>
            <w:color w:val="000000" w:themeColor="text1"/>
            <w:sz w:val="21"/>
            <w:szCs w:val="21"/>
            <w:lang w:val="en-US" w:eastAsia="zh-CN"/>
          </w:rPr>
          <w:delText xml:space="preserve">                     </w:delText>
        </w:r>
        <w:r w:rsidDel="0010361B">
          <w:rPr>
            <w:rFonts w:asciiTheme="minorEastAsia" w:hAnsiTheme="minorEastAsia" w:cs="宋体"/>
            <w:color w:val="000000" w:themeColor="text1"/>
            <w:sz w:val="21"/>
            <w:szCs w:val="21"/>
            <w:lang w:eastAsia="zh-CN"/>
          </w:rPr>
          <w:br/>
        </w:r>
        <w:r w:rsidDel="0010361B">
          <w:rPr>
            <w:rFonts w:asciiTheme="minorEastAsia" w:hAnsiTheme="minorEastAsia" w:cs="宋体" w:hint="eastAsia"/>
            <w:b/>
            <w:bCs/>
            <w:color w:val="000000" w:themeColor="text1"/>
            <w:sz w:val="21"/>
            <w:szCs w:val="21"/>
            <w:lang w:val="en-US" w:eastAsia="zh-CN"/>
          </w:rPr>
          <w:delText xml:space="preserve">     </w:delText>
        </w:r>
      </w:del>
    </w:p>
    <w:p w14:paraId="322F5D30" w14:textId="4CF24291" w:rsidR="00FF7505" w:rsidDel="0010361B" w:rsidRDefault="00FF7505" w:rsidP="0010361B">
      <w:pPr>
        <w:spacing w:before="0" w:after="0" w:line="440" w:lineRule="exact"/>
        <w:ind w:left="51" w:rightChars="50" w:right="110" w:firstLineChars="200" w:firstLine="420"/>
        <w:rPr>
          <w:del w:id="30" w:author="helloqiqi1007@163.com" w:date="2018-06-01T15:05:00Z"/>
          <w:rFonts w:asciiTheme="minorEastAsia" w:hAnsiTheme="minorEastAsia" w:cs="宋体"/>
          <w:b/>
          <w:bCs/>
          <w:color w:val="000000" w:themeColor="text1"/>
          <w:sz w:val="21"/>
          <w:szCs w:val="21"/>
          <w:lang w:eastAsia="zh-CN"/>
        </w:rPr>
      </w:pPr>
      <w:del w:id="31" w:author="helloqiqi1007@163.com" w:date="2018-06-01T15:05:00Z">
        <w:r w:rsidRPr="00B22E15" w:rsidDel="0010361B">
          <w:rPr>
            <w:rFonts w:asciiTheme="minorEastAsia" w:hAnsiTheme="minorEastAsia" w:cs="宋体" w:hint="eastAsia"/>
            <w:b/>
            <w:bCs/>
            <w:color w:val="000000" w:themeColor="text1"/>
            <w:sz w:val="21"/>
            <w:szCs w:val="21"/>
            <w:lang w:eastAsia="zh-CN"/>
          </w:rPr>
          <w:delText>乙</w:delText>
        </w:r>
        <w:r w:rsidRPr="00B22E15" w:rsidDel="0010361B">
          <w:rPr>
            <w:rFonts w:asciiTheme="minorEastAsia" w:hAnsiTheme="minorEastAsia" w:cs="宋体"/>
            <w:b/>
            <w:bCs/>
            <w:color w:val="000000" w:themeColor="text1"/>
            <w:sz w:val="21"/>
            <w:szCs w:val="21"/>
            <w:lang w:eastAsia="zh-CN"/>
          </w:rPr>
          <w:delText>方</w:delText>
        </w:r>
        <w:r w:rsidRPr="00B22E15" w:rsidDel="0010361B">
          <w:rPr>
            <w:rFonts w:asciiTheme="minorEastAsia" w:hAnsiTheme="minorEastAsia" w:cs="宋体" w:hint="eastAsia"/>
            <w:b/>
            <w:bCs/>
            <w:color w:val="000000" w:themeColor="text1"/>
            <w:sz w:val="21"/>
            <w:szCs w:val="21"/>
            <w:lang w:eastAsia="zh-CN"/>
          </w:rPr>
          <w:delText>（服务方）：</w:delText>
        </w:r>
      </w:del>
      <w:del w:id="32" w:author="helloqiqi1007@163.com" w:date="2018-06-01T14:00:00Z">
        <w:r w:rsidDel="00A44E32">
          <w:rPr>
            <w:rFonts w:asciiTheme="minorEastAsia" w:hAnsiTheme="minorEastAsia" w:cs="宋体"/>
            <w:b/>
            <w:bCs/>
            <w:color w:val="000000" w:themeColor="text1"/>
            <w:sz w:val="21"/>
            <w:szCs w:val="21"/>
            <w:lang w:eastAsia="zh-CN"/>
          </w:rPr>
          <w:delText>浙江蜂泰科技有限公司</w:delText>
        </w:r>
      </w:del>
    </w:p>
    <w:p w14:paraId="5E16BE79" w14:textId="4C65B802" w:rsidR="00FF7505" w:rsidRPr="00C51ECE" w:rsidDel="0010361B" w:rsidRDefault="00FF7505" w:rsidP="0010361B">
      <w:pPr>
        <w:spacing w:before="0" w:after="0" w:line="440" w:lineRule="exact"/>
        <w:ind w:left="51" w:rightChars="50" w:right="110" w:firstLineChars="200" w:firstLine="420"/>
        <w:rPr>
          <w:del w:id="33" w:author="helloqiqi1007@163.com" w:date="2018-06-01T15:05:00Z"/>
          <w:rFonts w:asciiTheme="minorEastAsia" w:hAnsiTheme="minorEastAsia" w:cs="宋体"/>
          <w:color w:val="000000" w:themeColor="text1"/>
          <w:sz w:val="21"/>
          <w:szCs w:val="21"/>
          <w:lang w:eastAsia="zh-CN"/>
        </w:rPr>
      </w:pPr>
      <w:del w:id="34" w:author="helloqiqi1007@163.com" w:date="2018-06-01T15:05:00Z">
        <w:r w:rsidRPr="00C51ECE" w:rsidDel="0010361B">
          <w:rPr>
            <w:rFonts w:asciiTheme="minorEastAsia" w:hAnsiTheme="minorEastAsia" w:cs="仿宋" w:hint="eastAsia"/>
            <w:sz w:val="21"/>
            <w:szCs w:val="21"/>
            <w:lang w:eastAsia="zh-CN"/>
          </w:rPr>
          <w:delText>统一社会信用代码：</w:delText>
        </w:r>
      </w:del>
      <w:del w:id="35" w:author="helloqiqi1007@163.com" w:date="2018-06-01T14:00:00Z">
        <w:r w:rsidRPr="00C51ECE" w:rsidDel="00A44E32">
          <w:rPr>
            <w:rFonts w:asciiTheme="minorEastAsia" w:hAnsiTheme="minorEastAsia" w:hint="eastAsia"/>
            <w:color w:val="333333"/>
            <w:sz w:val="21"/>
            <w:szCs w:val="21"/>
            <w:shd w:val="clear" w:color="auto" w:fill="FFFFFF"/>
            <w:lang w:eastAsia="zh-CN"/>
          </w:rPr>
          <w:delText>91330108352494390W</w:delText>
        </w:r>
      </w:del>
    </w:p>
    <w:p w14:paraId="2995FF1A" w14:textId="755103BC" w:rsidR="00FF7505" w:rsidRPr="000815D5" w:rsidDel="0010361B" w:rsidRDefault="00FF7505" w:rsidP="0010361B">
      <w:pPr>
        <w:spacing w:before="0" w:after="0" w:line="440" w:lineRule="exact"/>
        <w:ind w:left="51" w:rightChars="50" w:right="110" w:firstLineChars="200" w:firstLine="420"/>
        <w:rPr>
          <w:del w:id="36" w:author="helloqiqi1007@163.com" w:date="2018-06-01T15:05:00Z"/>
          <w:rFonts w:asciiTheme="minorEastAsia" w:hAnsiTheme="minorEastAsia" w:cs="宋体"/>
          <w:color w:val="000000" w:themeColor="text1"/>
          <w:sz w:val="21"/>
          <w:szCs w:val="21"/>
          <w:lang w:val="en-US" w:eastAsia="zh-CN"/>
        </w:rPr>
      </w:pPr>
    </w:p>
    <w:p w14:paraId="7A68456F" w14:textId="6820F06D" w:rsidR="00FF7505" w:rsidRPr="00B22E15" w:rsidDel="0010361B" w:rsidRDefault="00FF7505" w:rsidP="0010361B">
      <w:pPr>
        <w:spacing w:before="0" w:after="0" w:line="440" w:lineRule="exact"/>
        <w:ind w:left="51" w:rightChars="50" w:right="110" w:firstLineChars="200" w:firstLine="420"/>
        <w:rPr>
          <w:del w:id="37" w:author="helloqiqi1007@163.com" w:date="2018-06-01T15:05:00Z"/>
          <w:rFonts w:asciiTheme="minorEastAsia" w:hAnsiTheme="minorEastAsia" w:cs="宋体"/>
          <w:b/>
          <w:bCs/>
          <w:color w:val="000000" w:themeColor="text1"/>
          <w:sz w:val="21"/>
          <w:szCs w:val="21"/>
          <w:lang w:val="en-US" w:eastAsia="zh-CN"/>
        </w:rPr>
      </w:pPr>
      <w:del w:id="38" w:author="helloqiqi1007@163.com" w:date="2018-06-01T15:05:00Z">
        <w:r w:rsidRPr="00B22E15" w:rsidDel="0010361B">
          <w:rPr>
            <w:rFonts w:asciiTheme="minorEastAsia" w:hAnsiTheme="minorEastAsia" w:cs="宋体" w:hint="eastAsia"/>
            <w:b/>
            <w:bCs/>
            <w:color w:val="000000" w:themeColor="text1"/>
            <w:sz w:val="21"/>
            <w:szCs w:val="21"/>
            <w:lang w:val="en-US" w:eastAsia="zh-CN"/>
          </w:rPr>
          <w:delText>丙方（服务</w:delText>
        </w:r>
        <w:r w:rsidRPr="00B22E15" w:rsidDel="0010361B">
          <w:rPr>
            <w:rFonts w:asciiTheme="minorEastAsia" w:hAnsiTheme="minorEastAsia" w:cs="宋体"/>
            <w:b/>
            <w:bCs/>
            <w:color w:val="000000" w:themeColor="text1"/>
            <w:sz w:val="21"/>
            <w:szCs w:val="21"/>
            <w:lang w:val="en-US" w:eastAsia="zh-CN"/>
          </w:rPr>
          <w:delText>方</w:delText>
        </w:r>
        <w:r w:rsidRPr="00B22E15" w:rsidDel="0010361B">
          <w:rPr>
            <w:rFonts w:asciiTheme="minorEastAsia" w:hAnsiTheme="minorEastAsia" w:cs="宋体" w:hint="eastAsia"/>
            <w:b/>
            <w:bCs/>
            <w:color w:val="000000" w:themeColor="text1"/>
            <w:sz w:val="21"/>
            <w:szCs w:val="21"/>
            <w:lang w:val="en-US" w:eastAsia="zh-CN"/>
          </w:rPr>
          <w:delText>）：浙江小泰科技有限公司</w:delText>
        </w:r>
      </w:del>
    </w:p>
    <w:p w14:paraId="0D3CADFC" w14:textId="7D43ACE6" w:rsidR="00FF7505" w:rsidRPr="00B22E15" w:rsidDel="0010361B" w:rsidRDefault="00FF7505" w:rsidP="0010361B">
      <w:pPr>
        <w:spacing w:before="0" w:after="0" w:line="440" w:lineRule="exact"/>
        <w:ind w:left="51" w:rightChars="50" w:right="110" w:firstLineChars="200" w:firstLine="420"/>
        <w:rPr>
          <w:del w:id="39" w:author="helloqiqi1007@163.com" w:date="2018-06-01T15:05:00Z"/>
          <w:rFonts w:asciiTheme="minorEastAsia" w:hAnsiTheme="minorEastAsia" w:cs="宋体"/>
          <w:color w:val="000000" w:themeColor="text1"/>
          <w:sz w:val="21"/>
          <w:szCs w:val="21"/>
          <w:lang w:val="en-US" w:eastAsia="zh-CN"/>
        </w:rPr>
      </w:pPr>
      <w:del w:id="40" w:author="helloqiqi1007@163.com" w:date="2018-06-01T15:05:00Z">
        <w:r w:rsidRPr="00B22E15" w:rsidDel="0010361B">
          <w:rPr>
            <w:rFonts w:ascii="宋体" w:hAnsi="宋体" w:cs="仿宋" w:hint="eastAsia"/>
            <w:sz w:val="21"/>
            <w:szCs w:val="21"/>
            <w:lang w:eastAsia="zh-CN"/>
          </w:rPr>
          <w:delText>统一社会信用代码：91330108098418914D</w:delText>
        </w:r>
      </w:del>
    </w:p>
    <w:p w14:paraId="6BEB5D5C" w14:textId="77777777" w:rsidR="00FF7505" w:rsidRPr="00B22E15" w:rsidRDefault="00FF7505" w:rsidP="0010361B">
      <w:pPr>
        <w:spacing w:before="0" w:after="0" w:line="440" w:lineRule="exact"/>
        <w:ind w:left="51" w:rightChars="50" w:right="110" w:firstLineChars="200" w:firstLine="420"/>
        <w:rPr>
          <w:rFonts w:asciiTheme="minorEastAsia" w:hAnsiTheme="minorEastAsia" w:cstheme="minorEastAsia"/>
          <w:b/>
          <w:bCs/>
          <w:color w:val="000000" w:themeColor="text1"/>
          <w:sz w:val="21"/>
          <w:szCs w:val="21"/>
          <w:lang w:eastAsia="zh-CN"/>
        </w:rPr>
      </w:pPr>
    </w:p>
    <w:p w14:paraId="3F6970D5"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b/>
          <w:bCs/>
          <w:color w:val="000000" w:themeColor="text1"/>
          <w:sz w:val="24"/>
          <w:szCs w:val="24"/>
          <w:lang w:eastAsia="zh-CN"/>
          <w:rPrChange w:id="41" w:author="helloqiqi1007@163.com" w:date="2018-06-01T15:05:00Z">
            <w:rPr>
              <w:rFonts w:asciiTheme="minorEastAsia" w:hAnsiTheme="minorEastAsia" w:cstheme="minorEastAsia"/>
              <w:b/>
              <w:bCs/>
              <w:color w:val="000000" w:themeColor="text1"/>
              <w:sz w:val="21"/>
              <w:szCs w:val="21"/>
              <w:lang w:eastAsia="zh-CN"/>
            </w:rPr>
          </w:rPrChange>
        </w:rPr>
      </w:pPr>
      <w:r w:rsidRPr="0010361B">
        <w:rPr>
          <w:rFonts w:asciiTheme="minorEastAsia" w:hAnsiTheme="minorEastAsia" w:cstheme="minorEastAsia" w:hint="eastAsia"/>
          <w:b/>
          <w:bCs/>
          <w:color w:val="000000" w:themeColor="text1"/>
          <w:sz w:val="24"/>
          <w:szCs w:val="24"/>
          <w:lang w:eastAsia="zh-CN"/>
          <w:rPrChange w:id="42" w:author="helloqiqi1007@163.com" w:date="2018-06-01T15:05:00Z">
            <w:rPr>
              <w:rFonts w:asciiTheme="minorEastAsia" w:hAnsiTheme="minorEastAsia" w:cstheme="minorEastAsia" w:hint="eastAsia"/>
              <w:b/>
              <w:bCs/>
              <w:color w:val="000000" w:themeColor="text1"/>
              <w:sz w:val="21"/>
              <w:szCs w:val="21"/>
              <w:lang w:eastAsia="zh-CN"/>
            </w:rPr>
          </w:rPrChange>
        </w:rPr>
        <w:t>鉴于</w:t>
      </w:r>
      <w:r w:rsidRPr="0010361B">
        <w:rPr>
          <w:rFonts w:asciiTheme="minorEastAsia" w:hAnsiTheme="minorEastAsia" w:cstheme="minorEastAsia"/>
          <w:b/>
          <w:bCs/>
          <w:color w:val="000000" w:themeColor="text1"/>
          <w:sz w:val="24"/>
          <w:szCs w:val="24"/>
          <w:lang w:eastAsia="zh-CN"/>
          <w:rPrChange w:id="43" w:author="helloqiqi1007@163.com" w:date="2018-06-01T15:05:00Z">
            <w:rPr>
              <w:rFonts w:asciiTheme="minorEastAsia" w:hAnsiTheme="minorEastAsia" w:cstheme="minorEastAsia"/>
              <w:b/>
              <w:bCs/>
              <w:color w:val="000000" w:themeColor="text1"/>
              <w:sz w:val="21"/>
              <w:szCs w:val="21"/>
              <w:lang w:eastAsia="zh-CN"/>
            </w:rPr>
          </w:rPrChange>
        </w:rPr>
        <w:t>:</w:t>
      </w:r>
    </w:p>
    <w:p w14:paraId="4B1A701F" w14:textId="5C3D7E0C" w:rsidR="00FF7505" w:rsidRPr="0010361B" w:rsidRDefault="00FF7505" w:rsidP="00FF7505">
      <w:pPr>
        <w:spacing w:before="0" w:after="0" w:line="440" w:lineRule="exact"/>
        <w:ind w:rightChars="50" w:right="110" w:firstLineChars="200" w:firstLine="480"/>
        <w:rPr>
          <w:rFonts w:asciiTheme="minorEastAsia" w:hAnsiTheme="minorEastAsia" w:cstheme="minorEastAsia"/>
          <w:b/>
          <w:color w:val="000000" w:themeColor="text1"/>
          <w:sz w:val="24"/>
          <w:szCs w:val="24"/>
          <w:lang w:val="en-US" w:eastAsia="zh-CN"/>
          <w:rPrChange w:id="44" w:author="helloqiqi1007@163.com" w:date="2018-06-01T15:05:00Z">
            <w:rPr>
              <w:rFonts w:asciiTheme="minorEastAsia" w:hAnsiTheme="minorEastAsia" w:cstheme="minorEastAsia"/>
              <w:b/>
              <w:color w:val="000000" w:themeColor="text1"/>
              <w:sz w:val="21"/>
              <w:szCs w:val="21"/>
              <w:lang w:val="en-US" w:eastAsia="zh-CN"/>
            </w:rPr>
          </w:rPrChange>
        </w:rPr>
      </w:pPr>
      <w:r w:rsidRPr="0010361B">
        <w:rPr>
          <w:rFonts w:asciiTheme="minorEastAsia" w:hAnsiTheme="minorEastAsia" w:cstheme="minorEastAsia"/>
          <w:color w:val="000000" w:themeColor="text1"/>
          <w:sz w:val="24"/>
          <w:szCs w:val="24"/>
          <w:lang w:val="en-US" w:eastAsia="zh-CN"/>
          <w:rPrChange w:id="45" w:author="helloqiqi1007@163.com" w:date="2018-06-01T15:05:00Z">
            <w:rPr>
              <w:rFonts w:asciiTheme="minorEastAsia" w:hAnsiTheme="minorEastAsia" w:cstheme="minorEastAsia"/>
              <w:color w:val="000000" w:themeColor="text1"/>
              <w:sz w:val="21"/>
              <w:szCs w:val="21"/>
              <w:lang w:val="en-US" w:eastAsia="zh-CN"/>
            </w:rPr>
          </w:rPrChange>
        </w:rPr>
        <w:t>1、甲方是乙方运营之平台</w:t>
      </w:r>
      <w:del w:id="46" w:author="helloqiqi1007@163.com" w:date="2018-06-01T14:00:00Z">
        <w:r w:rsidR="00EE52F4" w:rsidRPr="0010361B" w:rsidDel="00A44E32">
          <w:rPr>
            <w:rFonts w:asciiTheme="minorEastAsia" w:hAnsiTheme="minorEastAsia" w:cstheme="minorEastAsia"/>
            <w:color w:val="000000" w:themeColor="text1"/>
            <w:sz w:val="24"/>
            <w:szCs w:val="24"/>
            <w:lang w:val="en-US" w:eastAsia="zh-CN"/>
            <w:rPrChange w:id="47" w:author="helloqiqi1007@163.com" w:date="2018-06-01T15:05:00Z">
              <w:rPr>
                <w:rFonts w:asciiTheme="minorEastAsia" w:hAnsiTheme="minorEastAsia" w:cstheme="minorEastAsia"/>
                <w:color w:val="000000" w:themeColor="text1"/>
                <w:sz w:val="21"/>
                <w:szCs w:val="21"/>
                <w:lang w:val="en-US" w:eastAsia="zh-CN"/>
              </w:rPr>
            </w:rPrChange>
          </w:rPr>
          <w:delText>蜂泰</w:delText>
        </w:r>
      </w:del>
      <w:ins w:id="48" w:author="helloqiqi1007@163.com" w:date="2018-06-01T14:00:00Z">
        <w:r w:rsidR="00A44E32" w:rsidRPr="0010361B">
          <w:rPr>
            <w:rFonts w:asciiTheme="minorEastAsia" w:hAnsiTheme="minorEastAsia" w:cstheme="minorEastAsia" w:hint="eastAsia"/>
            <w:color w:val="000000" w:themeColor="text1"/>
            <w:sz w:val="24"/>
            <w:szCs w:val="24"/>
            <w:lang w:val="en-US" w:eastAsia="zh-CN"/>
            <w:rPrChange w:id="49" w:author="helloqiqi1007@163.com" w:date="2018-06-01T15:05:00Z">
              <w:rPr>
                <w:rFonts w:asciiTheme="minorEastAsia" w:hAnsiTheme="minorEastAsia" w:cstheme="minorEastAsia" w:hint="eastAsia"/>
                <w:color w:val="000000" w:themeColor="text1"/>
                <w:sz w:val="21"/>
                <w:szCs w:val="21"/>
                <w:lang w:val="en-US" w:eastAsia="zh-CN"/>
              </w:rPr>
            </w:rPrChange>
          </w:rPr>
          <w:t>米今</w:t>
        </w:r>
      </w:ins>
      <w:r w:rsidR="00EE52F4" w:rsidRPr="0010361B">
        <w:rPr>
          <w:rFonts w:asciiTheme="minorEastAsia" w:hAnsiTheme="minorEastAsia" w:cstheme="minorEastAsia"/>
          <w:color w:val="000000" w:themeColor="text1"/>
          <w:sz w:val="24"/>
          <w:szCs w:val="24"/>
          <w:lang w:val="en-US" w:eastAsia="zh-CN"/>
          <w:rPrChange w:id="50" w:author="helloqiqi1007@163.com" w:date="2018-06-01T15:05:00Z">
            <w:rPr>
              <w:rFonts w:asciiTheme="minorEastAsia" w:hAnsiTheme="minorEastAsia" w:cstheme="minorEastAsia"/>
              <w:color w:val="000000" w:themeColor="text1"/>
              <w:sz w:val="21"/>
              <w:szCs w:val="21"/>
              <w:lang w:val="en-US" w:eastAsia="zh-CN"/>
            </w:rPr>
          </w:rPrChange>
        </w:rPr>
        <w:t>科技</w:t>
      </w:r>
      <w:r w:rsidRPr="0010361B">
        <w:rPr>
          <w:rFonts w:asciiTheme="minorEastAsia" w:hAnsiTheme="minorEastAsia" w:cstheme="minorEastAsia" w:hint="eastAsia"/>
          <w:color w:val="000000" w:themeColor="text1"/>
          <w:sz w:val="24"/>
          <w:szCs w:val="24"/>
          <w:lang w:val="en-US" w:eastAsia="zh-CN"/>
          <w:rPrChange w:id="51" w:author="helloqiqi1007@163.com" w:date="2018-06-01T15:05:00Z">
            <w:rPr>
              <w:rFonts w:asciiTheme="minorEastAsia" w:hAnsiTheme="minorEastAsia" w:cstheme="minorEastAsia" w:hint="eastAsia"/>
              <w:color w:val="000000" w:themeColor="text1"/>
              <w:sz w:val="21"/>
              <w:szCs w:val="21"/>
              <w:lang w:val="en-US" w:eastAsia="zh-CN"/>
            </w:rPr>
          </w:rPrChange>
        </w:rPr>
        <w:t>成功注册的用户，甲方</w:t>
      </w:r>
      <w:r w:rsidRPr="0010361B">
        <w:rPr>
          <w:rFonts w:asciiTheme="minorEastAsia" w:hAnsiTheme="minorEastAsia" w:cstheme="minorEastAsia"/>
          <w:color w:val="000000" w:themeColor="text1"/>
          <w:sz w:val="24"/>
          <w:szCs w:val="24"/>
          <w:lang w:val="en-US" w:eastAsia="zh-CN"/>
          <w:rPrChange w:id="52" w:author="helloqiqi1007@163.com" w:date="2018-06-01T15:05:00Z">
            <w:rPr>
              <w:rFonts w:asciiTheme="minorEastAsia" w:hAnsiTheme="minorEastAsia" w:cstheme="minorEastAsia"/>
              <w:color w:val="000000" w:themeColor="text1"/>
              <w:sz w:val="21"/>
              <w:szCs w:val="21"/>
              <w:lang w:val="en-US" w:eastAsia="zh-CN"/>
            </w:rPr>
          </w:rPrChange>
        </w:rPr>
        <w:t>有借款需求，</w:t>
      </w:r>
      <w:r w:rsidRPr="0010361B">
        <w:rPr>
          <w:rFonts w:asciiTheme="minorEastAsia" w:hAnsiTheme="minorEastAsia" w:cstheme="minorEastAsia" w:hint="eastAsia"/>
          <w:color w:val="000000" w:themeColor="text1"/>
          <w:sz w:val="24"/>
          <w:szCs w:val="24"/>
          <w:lang w:val="en-US" w:eastAsia="zh-CN"/>
          <w:rPrChange w:id="53" w:author="helloqiqi1007@163.com" w:date="2018-06-01T15:05:00Z">
            <w:rPr>
              <w:rFonts w:asciiTheme="minorEastAsia" w:hAnsiTheme="minorEastAsia" w:cstheme="minorEastAsia" w:hint="eastAsia"/>
              <w:color w:val="000000" w:themeColor="text1"/>
              <w:sz w:val="21"/>
              <w:szCs w:val="21"/>
              <w:lang w:val="en-US" w:eastAsia="zh-CN"/>
            </w:rPr>
          </w:rPrChange>
        </w:rPr>
        <w:t>愿意将其个人身份信息及借款需求提供给乙方，由乙方将该借款需求推送给丙方，并由丙方将该</w:t>
      </w:r>
      <w:r w:rsidRPr="0010361B">
        <w:rPr>
          <w:rFonts w:asciiTheme="minorEastAsia" w:hAnsiTheme="minorEastAsia" w:cstheme="minorEastAsia"/>
          <w:color w:val="000000" w:themeColor="text1"/>
          <w:sz w:val="24"/>
          <w:szCs w:val="24"/>
          <w:lang w:val="en-US" w:eastAsia="zh-CN"/>
          <w:rPrChange w:id="54" w:author="helloqiqi1007@163.com" w:date="2018-06-01T15:05:00Z">
            <w:rPr>
              <w:rFonts w:asciiTheme="minorEastAsia" w:hAnsiTheme="minorEastAsia" w:cstheme="minorEastAsia"/>
              <w:color w:val="000000" w:themeColor="text1"/>
              <w:sz w:val="21"/>
              <w:szCs w:val="21"/>
              <w:lang w:val="en-US" w:eastAsia="zh-CN"/>
            </w:rPr>
          </w:rPrChange>
        </w:rPr>
        <w:t>借款需求</w:t>
      </w:r>
      <w:r w:rsidRPr="0010361B">
        <w:rPr>
          <w:rFonts w:asciiTheme="minorEastAsia" w:hAnsiTheme="minorEastAsia" w:cstheme="minorEastAsia" w:hint="eastAsia"/>
          <w:color w:val="000000" w:themeColor="text1"/>
          <w:sz w:val="24"/>
          <w:szCs w:val="24"/>
          <w:lang w:val="en-US" w:eastAsia="zh-CN"/>
          <w:rPrChange w:id="55" w:author="helloqiqi1007@163.com" w:date="2018-06-01T15:05:00Z">
            <w:rPr>
              <w:rFonts w:asciiTheme="minorEastAsia" w:hAnsiTheme="minorEastAsia" w:cstheme="minorEastAsia" w:hint="eastAsia"/>
              <w:color w:val="000000" w:themeColor="text1"/>
              <w:sz w:val="21"/>
              <w:szCs w:val="21"/>
              <w:lang w:val="en-US" w:eastAsia="zh-CN"/>
            </w:rPr>
          </w:rPrChange>
        </w:rPr>
        <w:t>在其</w:t>
      </w:r>
      <w:r w:rsidRPr="0010361B">
        <w:rPr>
          <w:rFonts w:asciiTheme="minorEastAsia" w:hAnsiTheme="minorEastAsia" w:cstheme="minorEastAsia"/>
          <w:color w:val="000000" w:themeColor="text1"/>
          <w:sz w:val="24"/>
          <w:szCs w:val="24"/>
          <w:lang w:val="en-US" w:eastAsia="zh-CN"/>
          <w:rPrChange w:id="56" w:author="helloqiqi1007@163.com" w:date="2018-06-01T15:05:00Z">
            <w:rPr>
              <w:rFonts w:asciiTheme="minorEastAsia" w:hAnsiTheme="minorEastAsia" w:cstheme="minorEastAsia"/>
              <w:color w:val="000000" w:themeColor="text1"/>
              <w:sz w:val="21"/>
              <w:szCs w:val="21"/>
              <w:lang w:val="en-US" w:eastAsia="zh-CN"/>
            </w:rPr>
          </w:rPrChange>
        </w:rPr>
        <w:t>运营的</w:t>
      </w:r>
      <w:r w:rsidRPr="0010361B">
        <w:rPr>
          <w:rFonts w:asciiTheme="minorEastAsia" w:hAnsiTheme="minorEastAsia" w:cstheme="minorEastAsia" w:hint="eastAsia"/>
          <w:color w:val="000000" w:themeColor="text1"/>
          <w:sz w:val="24"/>
          <w:szCs w:val="24"/>
          <w:lang w:val="en-US" w:eastAsia="zh-CN"/>
          <w:rPrChange w:id="57" w:author="helloqiqi1007@163.com" w:date="2018-06-01T15:05:00Z">
            <w:rPr>
              <w:rFonts w:asciiTheme="minorEastAsia" w:hAnsiTheme="minorEastAsia" w:cstheme="minorEastAsia" w:hint="eastAsia"/>
              <w:color w:val="000000" w:themeColor="text1"/>
              <w:sz w:val="21"/>
              <w:szCs w:val="21"/>
              <w:lang w:val="en-US" w:eastAsia="zh-CN"/>
            </w:rPr>
          </w:rPrChange>
        </w:rPr>
        <w:t>泰然金融为甲方匹配出借人，撮合甲方与出借人达成网络借贷交易，并代为其</w:t>
      </w:r>
      <w:r w:rsidRPr="0010361B">
        <w:rPr>
          <w:rFonts w:asciiTheme="minorEastAsia" w:hAnsiTheme="minorEastAsia" w:cstheme="minorEastAsia"/>
          <w:color w:val="000000" w:themeColor="text1"/>
          <w:sz w:val="24"/>
          <w:szCs w:val="24"/>
          <w:lang w:val="en-US" w:eastAsia="zh-CN"/>
          <w:rPrChange w:id="58" w:author="helloqiqi1007@163.com" w:date="2018-06-01T15:05:00Z">
            <w:rPr>
              <w:rFonts w:asciiTheme="minorEastAsia" w:hAnsiTheme="minorEastAsia" w:cstheme="minorEastAsia"/>
              <w:color w:val="000000" w:themeColor="text1"/>
              <w:sz w:val="21"/>
              <w:szCs w:val="21"/>
              <w:lang w:val="en-US" w:eastAsia="zh-CN"/>
            </w:rPr>
          </w:rPrChange>
        </w:rPr>
        <w:t>与出借人签署</w:t>
      </w:r>
      <w:r w:rsidRPr="0010361B">
        <w:rPr>
          <w:rFonts w:asciiTheme="minorEastAsia" w:hAnsiTheme="minorEastAsia" w:cstheme="minorEastAsia" w:hint="eastAsia"/>
          <w:color w:val="000000" w:themeColor="text1"/>
          <w:sz w:val="24"/>
          <w:szCs w:val="24"/>
          <w:lang w:val="en-US" w:eastAsia="zh-CN"/>
          <w:rPrChange w:id="59" w:author="helloqiqi1007@163.com" w:date="2018-06-01T15:05:00Z">
            <w:rPr>
              <w:rFonts w:asciiTheme="minorEastAsia" w:hAnsiTheme="minorEastAsia" w:cstheme="minorEastAsia" w:hint="eastAsia"/>
              <w:color w:val="000000" w:themeColor="text1"/>
              <w:sz w:val="21"/>
              <w:szCs w:val="21"/>
              <w:lang w:val="en-US" w:eastAsia="zh-CN"/>
            </w:rPr>
          </w:rPrChange>
        </w:rPr>
        <w:t>借款</w:t>
      </w:r>
      <w:r w:rsidRPr="0010361B">
        <w:rPr>
          <w:rFonts w:asciiTheme="minorEastAsia" w:hAnsiTheme="minorEastAsia" w:cstheme="minorEastAsia"/>
          <w:color w:val="000000" w:themeColor="text1"/>
          <w:sz w:val="24"/>
          <w:szCs w:val="24"/>
          <w:lang w:val="en-US" w:eastAsia="zh-CN"/>
          <w:rPrChange w:id="60" w:author="helloqiqi1007@163.com" w:date="2018-06-01T15:05:00Z">
            <w:rPr>
              <w:rFonts w:asciiTheme="minorEastAsia" w:hAnsiTheme="minorEastAsia" w:cstheme="minorEastAsia"/>
              <w:color w:val="000000" w:themeColor="text1"/>
              <w:sz w:val="21"/>
              <w:szCs w:val="21"/>
              <w:lang w:val="en-US" w:eastAsia="zh-CN"/>
            </w:rPr>
          </w:rPrChange>
        </w:rPr>
        <w:t>协议</w:t>
      </w:r>
      <w:r w:rsidRPr="0010361B">
        <w:rPr>
          <w:rFonts w:asciiTheme="minorEastAsia" w:hAnsiTheme="minorEastAsia" w:cstheme="minorEastAsia" w:hint="eastAsia"/>
          <w:color w:val="000000" w:themeColor="text1"/>
          <w:sz w:val="24"/>
          <w:szCs w:val="24"/>
          <w:lang w:val="en-US" w:eastAsia="zh-CN"/>
          <w:rPrChange w:id="61" w:author="helloqiqi1007@163.com" w:date="2018-06-01T15:05:00Z">
            <w:rPr>
              <w:rFonts w:asciiTheme="minorEastAsia" w:hAnsiTheme="minorEastAsia" w:cstheme="minorEastAsia" w:hint="eastAsia"/>
              <w:color w:val="000000" w:themeColor="text1"/>
              <w:sz w:val="21"/>
              <w:szCs w:val="21"/>
              <w:lang w:val="en-US" w:eastAsia="zh-CN"/>
            </w:rPr>
          </w:rPrChange>
        </w:rPr>
        <w:t>及相关</w:t>
      </w:r>
      <w:r w:rsidRPr="0010361B">
        <w:rPr>
          <w:rFonts w:asciiTheme="minorEastAsia" w:hAnsiTheme="minorEastAsia" w:cstheme="minorEastAsia"/>
          <w:color w:val="000000" w:themeColor="text1"/>
          <w:sz w:val="24"/>
          <w:szCs w:val="24"/>
          <w:lang w:val="en-US" w:eastAsia="zh-CN"/>
          <w:rPrChange w:id="62" w:author="helloqiqi1007@163.com" w:date="2018-06-01T15:05:00Z">
            <w:rPr>
              <w:rFonts w:asciiTheme="minorEastAsia" w:hAnsiTheme="minorEastAsia" w:cstheme="minorEastAsia"/>
              <w:color w:val="000000" w:themeColor="text1"/>
              <w:sz w:val="21"/>
              <w:szCs w:val="21"/>
              <w:lang w:val="en-US" w:eastAsia="zh-CN"/>
            </w:rPr>
          </w:rPrChange>
        </w:rPr>
        <w:t>协议</w:t>
      </w:r>
      <w:r w:rsidRPr="0010361B">
        <w:rPr>
          <w:rFonts w:asciiTheme="minorEastAsia" w:hAnsiTheme="minorEastAsia" w:cstheme="minorEastAsia" w:hint="eastAsia"/>
          <w:color w:val="000000" w:themeColor="text1"/>
          <w:sz w:val="24"/>
          <w:szCs w:val="24"/>
          <w:lang w:val="en-US" w:eastAsia="zh-CN"/>
          <w:rPrChange w:id="63" w:author="helloqiqi1007@163.com" w:date="2018-06-01T15:05:00Z">
            <w:rPr>
              <w:rFonts w:asciiTheme="minorEastAsia" w:hAnsiTheme="minorEastAsia" w:cstheme="minorEastAsia" w:hint="eastAsia"/>
              <w:color w:val="000000" w:themeColor="text1"/>
              <w:sz w:val="21"/>
              <w:szCs w:val="21"/>
              <w:lang w:val="en-US" w:eastAsia="zh-CN"/>
            </w:rPr>
          </w:rPrChange>
        </w:rPr>
        <w:t>。</w:t>
      </w:r>
    </w:p>
    <w:p w14:paraId="504C3FCF" w14:textId="7EFEDB86"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64"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color w:val="000000" w:themeColor="text1"/>
          <w:sz w:val="24"/>
          <w:szCs w:val="24"/>
          <w:lang w:val="en-US" w:eastAsia="zh-CN"/>
          <w:rPrChange w:id="65" w:author="helloqiqi1007@163.com" w:date="2018-06-01T15:05:00Z">
            <w:rPr>
              <w:rFonts w:asciiTheme="minorEastAsia" w:hAnsiTheme="minorEastAsia" w:cstheme="minorEastAsia"/>
              <w:color w:val="000000" w:themeColor="text1"/>
              <w:sz w:val="21"/>
              <w:szCs w:val="21"/>
              <w:lang w:val="en-US" w:eastAsia="zh-CN"/>
            </w:rPr>
          </w:rPrChange>
        </w:rPr>
        <w:t xml:space="preserve">2. </w:t>
      </w:r>
      <w:r w:rsidRPr="0010361B">
        <w:rPr>
          <w:rFonts w:asciiTheme="minorEastAsia" w:hAnsiTheme="minorEastAsia" w:cstheme="minorEastAsia" w:hint="eastAsia"/>
          <w:color w:val="000000" w:themeColor="text1"/>
          <w:sz w:val="24"/>
          <w:szCs w:val="24"/>
          <w:lang w:val="en-US" w:eastAsia="zh-CN"/>
          <w:rPrChange w:id="66" w:author="helloqiqi1007@163.com" w:date="2018-06-01T15:05:00Z">
            <w:rPr>
              <w:rFonts w:asciiTheme="minorEastAsia" w:hAnsiTheme="minorEastAsia" w:cstheme="minorEastAsia" w:hint="eastAsia"/>
              <w:color w:val="000000" w:themeColor="text1"/>
              <w:sz w:val="21"/>
              <w:szCs w:val="21"/>
              <w:lang w:val="en-US" w:eastAsia="zh-CN"/>
            </w:rPr>
          </w:rPrChange>
        </w:rPr>
        <w:t>乙方是一家在浙江杭州合法成立并有效存续的有限公司，拥有</w:t>
      </w:r>
      <w:del w:id="67" w:author="helloqiqi1007@163.com" w:date="2018-06-01T14:00:00Z">
        <w:r w:rsidR="00EE52F4" w:rsidRPr="0010361B" w:rsidDel="00A44E32">
          <w:rPr>
            <w:rFonts w:asciiTheme="minorEastAsia" w:hAnsiTheme="minorEastAsia" w:cstheme="minorEastAsia"/>
            <w:color w:val="000000" w:themeColor="text1"/>
            <w:sz w:val="24"/>
            <w:szCs w:val="24"/>
            <w:lang w:val="en-US" w:eastAsia="zh-CN"/>
            <w:rPrChange w:id="68" w:author="helloqiqi1007@163.com" w:date="2018-06-01T15:05:00Z">
              <w:rPr>
                <w:rFonts w:asciiTheme="minorEastAsia" w:hAnsiTheme="minorEastAsia" w:cstheme="minorEastAsia"/>
                <w:color w:val="000000" w:themeColor="text1"/>
                <w:sz w:val="21"/>
                <w:szCs w:val="21"/>
                <w:lang w:val="en-US" w:eastAsia="zh-CN"/>
              </w:rPr>
            </w:rPrChange>
          </w:rPr>
          <w:delText>蜂泰</w:delText>
        </w:r>
      </w:del>
      <w:ins w:id="69" w:author="helloqiqi1007@163.com" w:date="2018-06-01T14:00:00Z">
        <w:r w:rsidR="00A44E32" w:rsidRPr="0010361B">
          <w:rPr>
            <w:rFonts w:asciiTheme="minorEastAsia" w:hAnsiTheme="minorEastAsia" w:cstheme="minorEastAsia" w:hint="eastAsia"/>
            <w:color w:val="000000" w:themeColor="text1"/>
            <w:sz w:val="24"/>
            <w:szCs w:val="24"/>
            <w:lang w:val="en-US" w:eastAsia="zh-CN"/>
            <w:rPrChange w:id="70" w:author="helloqiqi1007@163.com" w:date="2018-06-01T15:05:00Z">
              <w:rPr>
                <w:rFonts w:asciiTheme="minorEastAsia" w:hAnsiTheme="minorEastAsia" w:cstheme="minorEastAsia" w:hint="eastAsia"/>
                <w:color w:val="000000" w:themeColor="text1"/>
                <w:sz w:val="21"/>
                <w:szCs w:val="21"/>
                <w:lang w:val="en-US" w:eastAsia="zh-CN"/>
              </w:rPr>
            </w:rPrChange>
          </w:rPr>
          <w:t>米今</w:t>
        </w:r>
      </w:ins>
      <w:r w:rsidR="00EE52F4" w:rsidRPr="0010361B">
        <w:rPr>
          <w:rFonts w:asciiTheme="minorEastAsia" w:hAnsiTheme="minorEastAsia" w:cstheme="minorEastAsia"/>
          <w:color w:val="000000" w:themeColor="text1"/>
          <w:sz w:val="24"/>
          <w:szCs w:val="24"/>
          <w:lang w:val="en-US" w:eastAsia="zh-CN"/>
          <w:rPrChange w:id="71" w:author="helloqiqi1007@163.com" w:date="2018-06-01T15:05:00Z">
            <w:rPr>
              <w:rFonts w:asciiTheme="minorEastAsia" w:hAnsiTheme="minorEastAsia" w:cstheme="minorEastAsia"/>
              <w:color w:val="000000" w:themeColor="text1"/>
              <w:sz w:val="21"/>
              <w:szCs w:val="21"/>
              <w:lang w:val="en-US" w:eastAsia="zh-CN"/>
            </w:rPr>
          </w:rPrChange>
        </w:rPr>
        <w:t>科技</w:t>
      </w:r>
      <w:r w:rsidRPr="0010361B">
        <w:rPr>
          <w:rFonts w:asciiTheme="minorEastAsia" w:hAnsiTheme="minorEastAsia" w:cstheme="minorEastAsia" w:hint="eastAsia"/>
          <w:color w:val="000000" w:themeColor="text1"/>
          <w:sz w:val="24"/>
          <w:szCs w:val="24"/>
          <w:lang w:val="en-US" w:eastAsia="zh-CN"/>
          <w:rPrChange w:id="72" w:author="helloqiqi1007@163.com" w:date="2018-06-01T15:05:00Z">
            <w:rPr>
              <w:rFonts w:asciiTheme="minorEastAsia" w:hAnsiTheme="minorEastAsia" w:cstheme="minorEastAsia" w:hint="eastAsia"/>
              <w:color w:val="000000" w:themeColor="text1"/>
              <w:sz w:val="21"/>
              <w:szCs w:val="21"/>
              <w:lang w:val="en-US" w:eastAsia="zh-CN"/>
            </w:rPr>
          </w:rPrChange>
        </w:rPr>
        <w:t>网站平台网址：</w:t>
      </w:r>
      <w:ins w:id="73" w:author="helloqiqi1007@163.com" w:date="2018-06-01T14:01:00Z">
        <w:r w:rsidR="00A44E32" w:rsidRPr="0010361B">
          <w:rPr>
            <w:rFonts w:asciiTheme="minorEastAsia" w:hAnsiTheme="minorEastAsia" w:cstheme="minorEastAsia"/>
            <w:color w:val="000000" w:themeColor="text1"/>
            <w:sz w:val="24"/>
            <w:szCs w:val="24"/>
            <w:lang w:val="en-US" w:eastAsia="zh-CN"/>
            <w:rPrChange w:id="74" w:author="helloqiqi1007@163.com" w:date="2018-06-01T15:05:00Z">
              <w:rPr>
                <w:rFonts w:asciiTheme="minorEastAsia" w:hAnsiTheme="minorEastAsia" w:cstheme="minorEastAsia"/>
                <w:color w:val="000000" w:themeColor="text1"/>
                <w:sz w:val="21"/>
                <w:szCs w:val="21"/>
                <w:lang w:val="en-US" w:eastAsia="zh-CN"/>
              </w:rPr>
            </w:rPrChange>
          </w:rPr>
          <w:t>http://www.360mijin.com/</w:t>
        </w:r>
      </w:ins>
      <w:commentRangeStart w:id="75"/>
      <w:del w:id="76" w:author="helloqiqi1007@163.com" w:date="2018-06-01T14:01:00Z">
        <w:r w:rsidR="00EE52F4" w:rsidRPr="0010361B" w:rsidDel="00A44E32">
          <w:rPr>
            <w:rFonts w:asciiTheme="minorEastAsia" w:hAnsiTheme="minorEastAsia" w:cstheme="minorEastAsia"/>
            <w:color w:val="000000" w:themeColor="text1"/>
            <w:sz w:val="24"/>
            <w:szCs w:val="24"/>
            <w:lang w:val="en-US" w:eastAsia="zh-CN"/>
            <w:rPrChange w:id="77" w:author="helloqiqi1007@163.com" w:date="2018-06-01T15:05:00Z">
              <w:rPr>
                <w:rFonts w:asciiTheme="minorEastAsia" w:hAnsiTheme="minorEastAsia" w:cstheme="minorEastAsia"/>
                <w:color w:val="000000" w:themeColor="text1"/>
                <w:sz w:val="21"/>
                <w:szCs w:val="21"/>
                <w:lang w:val="en-US" w:eastAsia="zh-CN"/>
              </w:rPr>
            </w:rPrChange>
          </w:rPr>
          <w:delText>http://www.360fengt</w:delText>
        </w:r>
        <w:r w:rsidRPr="0010361B" w:rsidDel="00A44E32">
          <w:rPr>
            <w:rFonts w:asciiTheme="minorEastAsia" w:hAnsiTheme="minorEastAsia" w:cstheme="minorEastAsia"/>
            <w:color w:val="000000" w:themeColor="text1"/>
            <w:sz w:val="24"/>
            <w:szCs w:val="24"/>
            <w:lang w:val="en-US" w:eastAsia="zh-CN"/>
            <w:rPrChange w:id="78" w:author="helloqiqi1007@163.com" w:date="2018-06-01T15:05:00Z">
              <w:rPr>
                <w:rFonts w:asciiTheme="minorEastAsia" w:hAnsiTheme="minorEastAsia" w:cstheme="minorEastAsia"/>
                <w:color w:val="000000" w:themeColor="text1"/>
                <w:sz w:val="21"/>
                <w:szCs w:val="21"/>
                <w:lang w:val="en-US" w:eastAsia="zh-CN"/>
              </w:rPr>
            </w:rPrChange>
          </w:rPr>
          <w:delText>ai.com/</w:delText>
        </w:r>
        <w:commentRangeEnd w:id="75"/>
        <w:r w:rsidR="00DC5FB8" w:rsidRPr="0010361B" w:rsidDel="00A44E32">
          <w:rPr>
            <w:rStyle w:val="a9"/>
            <w:sz w:val="24"/>
            <w:szCs w:val="24"/>
            <w:rPrChange w:id="79" w:author="helloqiqi1007@163.com" w:date="2018-06-01T15:05:00Z">
              <w:rPr>
                <w:rStyle w:val="a9"/>
              </w:rPr>
            </w:rPrChange>
          </w:rPr>
          <w:commentReference w:id="75"/>
        </w:r>
      </w:del>
      <w:r w:rsidRPr="0010361B">
        <w:rPr>
          <w:rFonts w:asciiTheme="minorEastAsia" w:hAnsiTheme="minorEastAsia" w:cstheme="minorEastAsia" w:hint="eastAsia"/>
          <w:color w:val="000000" w:themeColor="text1"/>
          <w:sz w:val="24"/>
          <w:szCs w:val="24"/>
          <w:lang w:val="en-US" w:eastAsia="zh-CN"/>
          <w:rPrChange w:id="80" w:author="helloqiqi1007@163.com" w:date="2018-06-01T15:05:00Z">
            <w:rPr>
              <w:rFonts w:asciiTheme="minorEastAsia" w:hAnsiTheme="minorEastAsia" w:cstheme="minorEastAsia" w:hint="eastAsia"/>
              <w:color w:val="000000" w:themeColor="text1"/>
              <w:sz w:val="21"/>
              <w:szCs w:val="21"/>
              <w:lang w:val="en-US" w:eastAsia="zh-CN"/>
            </w:rPr>
          </w:rPrChange>
        </w:rPr>
        <w:t>的经营权，为借款人甲方提供借款咨询、资料审核、还款提醒、还款管理、贷后管理等服务，并为丙方提供借款需求信息。</w:t>
      </w:r>
    </w:p>
    <w:p w14:paraId="1838CD48"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81"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color w:val="000000" w:themeColor="text1"/>
          <w:sz w:val="24"/>
          <w:szCs w:val="24"/>
          <w:lang w:val="en-US" w:eastAsia="zh-CN"/>
          <w:rPrChange w:id="82" w:author="helloqiqi1007@163.com" w:date="2018-06-01T15:05:00Z">
            <w:rPr>
              <w:rFonts w:asciiTheme="minorEastAsia" w:hAnsiTheme="minorEastAsia" w:cstheme="minorEastAsia"/>
              <w:color w:val="000000" w:themeColor="text1"/>
              <w:sz w:val="21"/>
              <w:szCs w:val="21"/>
              <w:lang w:val="en-US" w:eastAsia="zh-CN"/>
            </w:rPr>
          </w:rPrChange>
        </w:rPr>
        <w:t xml:space="preserve">3. </w:t>
      </w:r>
      <w:r w:rsidRPr="0010361B">
        <w:rPr>
          <w:rFonts w:asciiTheme="minorEastAsia" w:hAnsiTheme="minorEastAsia" w:cstheme="minorEastAsia" w:hint="eastAsia"/>
          <w:color w:val="000000" w:themeColor="text1"/>
          <w:sz w:val="24"/>
          <w:szCs w:val="24"/>
          <w:lang w:val="en-US" w:eastAsia="zh-CN"/>
          <w:rPrChange w:id="83" w:author="helloqiqi1007@163.com" w:date="2018-06-01T15:05:00Z">
            <w:rPr>
              <w:rFonts w:asciiTheme="minorEastAsia" w:hAnsiTheme="minorEastAsia" w:cstheme="minorEastAsia" w:hint="eastAsia"/>
              <w:color w:val="000000" w:themeColor="text1"/>
              <w:sz w:val="21"/>
              <w:szCs w:val="21"/>
              <w:lang w:val="en-US" w:eastAsia="zh-CN"/>
            </w:rPr>
          </w:rPrChange>
        </w:rPr>
        <w:t>丙方是一家在浙江杭州合法成立并有效存续的有限公司，拥有</w:t>
      </w:r>
      <w:r w:rsidRPr="0010361B">
        <w:rPr>
          <w:rFonts w:asciiTheme="minorEastAsia" w:hAnsiTheme="minorEastAsia" w:cstheme="minorEastAsia"/>
          <w:color w:val="000000" w:themeColor="text1"/>
          <w:sz w:val="24"/>
          <w:szCs w:val="24"/>
          <w:lang w:val="en-US" w:eastAsia="zh-CN"/>
          <w:rPrChange w:id="84" w:author="helloqiqi1007@163.com" w:date="2018-06-01T15:05:00Z">
            <w:rPr>
              <w:rFonts w:asciiTheme="minorEastAsia" w:hAnsiTheme="minorEastAsia" w:cstheme="minorEastAsia"/>
              <w:color w:val="000000" w:themeColor="text1"/>
              <w:sz w:val="21"/>
              <w:szCs w:val="21"/>
              <w:lang w:val="en-US" w:eastAsia="zh-CN"/>
            </w:rPr>
          </w:rPrChange>
        </w:rPr>
        <w:t xml:space="preserve"> www.trc.com </w:t>
      </w:r>
      <w:r w:rsidRPr="0010361B">
        <w:rPr>
          <w:rFonts w:asciiTheme="minorEastAsia" w:hAnsiTheme="minorEastAsia" w:cstheme="minorEastAsia" w:hint="eastAsia"/>
          <w:color w:val="000000" w:themeColor="text1"/>
          <w:sz w:val="24"/>
          <w:szCs w:val="24"/>
          <w:lang w:val="en-US" w:eastAsia="zh-CN"/>
          <w:rPrChange w:id="85" w:author="helloqiqi1007@163.com" w:date="2018-06-01T15:05:00Z">
            <w:rPr>
              <w:rFonts w:asciiTheme="minorEastAsia" w:hAnsiTheme="minorEastAsia" w:cstheme="minorEastAsia" w:hint="eastAsia"/>
              <w:color w:val="000000" w:themeColor="text1"/>
              <w:sz w:val="21"/>
              <w:szCs w:val="21"/>
              <w:lang w:val="en-US" w:eastAsia="zh-CN"/>
            </w:rPr>
          </w:rPrChange>
        </w:rPr>
        <w:t>网站（以下简称“泰然金融”）的经营权，提供信息咨询，为网络借贷交易提供信息及撮合服务。</w:t>
      </w:r>
    </w:p>
    <w:p w14:paraId="5627F7E8"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b/>
          <w:color w:val="000000" w:themeColor="text1"/>
          <w:sz w:val="24"/>
          <w:szCs w:val="24"/>
          <w:lang w:val="en-US" w:eastAsia="zh-CN"/>
          <w:rPrChange w:id="86" w:author="helloqiqi1007@163.com" w:date="2018-06-01T15:05:00Z">
            <w:rPr>
              <w:rFonts w:asciiTheme="minorEastAsia" w:hAnsiTheme="minorEastAsia" w:cstheme="minorEastAsia"/>
              <w:b/>
              <w:color w:val="000000" w:themeColor="text1"/>
              <w:sz w:val="21"/>
              <w:szCs w:val="21"/>
              <w:lang w:val="en-US" w:eastAsia="zh-CN"/>
            </w:rPr>
          </w:rPrChange>
        </w:rPr>
      </w:pPr>
    </w:p>
    <w:p w14:paraId="565E5453"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87"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hint="eastAsia"/>
          <w:color w:val="000000" w:themeColor="text1"/>
          <w:sz w:val="24"/>
          <w:szCs w:val="24"/>
          <w:lang w:val="en-US" w:eastAsia="zh-CN"/>
          <w:rPrChange w:id="88" w:author="helloqiqi1007@163.com" w:date="2018-06-01T15:05:00Z">
            <w:rPr>
              <w:rFonts w:asciiTheme="minorEastAsia" w:hAnsiTheme="minorEastAsia" w:cstheme="minorEastAsia" w:hint="eastAsia"/>
              <w:color w:val="000000" w:themeColor="text1"/>
              <w:sz w:val="21"/>
              <w:szCs w:val="21"/>
              <w:lang w:val="en-US" w:eastAsia="zh-CN"/>
            </w:rPr>
          </w:rPrChange>
        </w:rPr>
        <w:t>甲方欲通过乙方、丙方的撮合借款，各方经平等协商一致签订本协议，以资共同遵照履行：</w:t>
      </w:r>
    </w:p>
    <w:p w14:paraId="7BD5D435"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b/>
          <w:color w:val="000000" w:themeColor="text1"/>
          <w:sz w:val="24"/>
          <w:szCs w:val="24"/>
          <w:lang w:val="en-US" w:eastAsia="zh-CN"/>
          <w:rPrChange w:id="89" w:author="helloqiqi1007@163.com" w:date="2018-06-01T15:05:00Z">
            <w:rPr>
              <w:rFonts w:asciiTheme="minorEastAsia" w:hAnsiTheme="minorEastAsia" w:cstheme="minorEastAsia"/>
              <w:b/>
              <w:color w:val="000000" w:themeColor="text1"/>
              <w:sz w:val="21"/>
              <w:szCs w:val="21"/>
              <w:lang w:val="en-US" w:eastAsia="zh-CN"/>
            </w:rPr>
          </w:rPrChange>
        </w:rPr>
      </w:pPr>
    </w:p>
    <w:p w14:paraId="553AF036" w14:textId="77777777" w:rsidR="00FF7505" w:rsidRPr="0010361B" w:rsidRDefault="00FF7505" w:rsidP="00FF7505">
      <w:pPr>
        <w:spacing w:before="0" w:after="0" w:line="440" w:lineRule="exact"/>
        <w:ind w:rightChars="50" w:right="110"/>
        <w:rPr>
          <w:rFonts w:asciiTheme="minorEastAsia" w:hAnsiTheme="minorEastAsia" w:cstheme="minorEastAsia"/>
          <w:b/>
          <w:color w:val="000000" w:themeColor="text1"/>
          <w:sz w:val="24"/>
          <w:szCs w:val="24"/>
          <w:lang w:val="en-US" w:eastAsia="zh-CN"/>
          <w:rPrChange w:id="90" w:author="helloqiqi1007@163.com" w:date="2018-06-01T15:05:00Z">
            <w:rPr>
              <w:rFonts w:asciiTheme="minorEastAsia" w:hAnsiTheme="minorEastAsia" w:cstheme="minorEastAsia"/>
              <w:b/>
              <w:color w:val="000000" w:themeColor="text1"/>
              <w:sz w:val="21"/>
              <w:szCs w:val="21"/>
              <w:lang w:val="en-US" w:eastAsia="zh-CN"/>
            </w:rPr>
          </w:rPrChange>
        </w:rPr>
      </w:pPr>
      <w:r w:rsidRPr="0010361B">
        <w:rPr>
          <w:rFonts w:asciiTheme="minorEastAsia" w:hAnsiTheme="minorEastAsia" w:cstheme="minorEastAsia" w:hint="eastAsia"/>
          <w:b/>
          <w:color w:val="000000" w:themeColor="text1"/>
          <w:sz w:val="24"/>
          <w:szCs w:val="24"/>
          <w:lang w:val="en-US" w:eastAsia="zh-CN"/>
          <w:rPrChange w:id="91" w:author="helloqiqi1007@163.com" w:date="2018-06-01T15:05:00Z">
            <w:rPr>
              <w:rFonts w:asciiTheme="minorEastAsia" w:hAnsiTheme="minorEastAsia" w:cstheme="minorEastAsia" w:hint="eastAsia"/>
              <w:b/>
              <w:color w:val="000000" w:themeColor="text1"/>
              <w:sz w:val="21"/>
              <w:szCs w:val="21"/>
              <w:lang w:val="en-US" w:eastAsia="zh-CN"/>
            </w:rPr>
          </w:rPrChange>
        </w:rPr>
        <w:t>一、</w:t>
      </w:r>
      <w:r w:rsidRPr="0010361B">
        <w:rPr>
          <w:rFonts w:asciiTheme="minorEastAsia" w:hAnsiTheme="minorEastAsia" w:cstheme="minorEastAsia"/>
          <w:b/>
          <w:color w:val="000000" w:themeColor="text1"/>
          <w:sz w:val="24"/>
          <w:szCs w:val="24"/>
          <w:lang w:val="en-US" w:eastAsia="zh-CN"/>
          <w:rPrChange w:id="92" w:author="helloqiqi1007@163.com" w:date="2018-06-01T15:05:00Z">
            <w:rPr>
              <w:rFonts w:asciiTheme="minorEastAsia" w:hAnsiTheme="minorEastAsia" w:cstheme="minorEastAsia"/>
              <w:b/>
              <w:color w:val="000000" w:themeColor="text1"/>
              <w:sz w:val="21"/>
              <w:szCs w:val="21"/>
              <w:lang w:val="en-US" w:eastAsia="zh-CN"/>
            </w:rPr>
          </w:rPrChange>
        </w:rPr>
        <w:tab/>
      </w:r>
      <w:r w:rsidRPr="0010361B">
        <w:rPr>
          <w:rFonts w:asciiTheme="minorEastAsia" w:hAnsiTheme="minorEastAsia" w:cstheme="minorEastAsia" w:hint="eastAsia"/>
          <w:b/>
          <w:color w:val="000000" w:themeColor="text1"/>
          <w:sz w:val="24"/>
          <w:szCs w:val="24"/>
          <w:lang w:val="en-US" w:eastAsia="zh-CN"/>
          <w:rPrChange w:id="93" w:author="helloqiqi1007@163.com" w:date="2018-06-01T15:05:00Z">
            <w:rPr>
              <w:rFonts w:asciiTheme="minorEastAsia" w:hAnsiTheme="minorEastAsia" w:cstheme="minorEastAsia" w:hint="eastAsia"/>
              <w:b/>
              <w:color w:val="000000" w:themeColor="text1"/>
              <w:sz w:val="21"/>
              <w:szCs w:val="21"/>
              <w:lang w:val="en-US" w:eastAsia="zh-CN"/>
            </w:rPr>
          </w:rPrChange>
        </w:rPr>
        <w:t>定义</w:t>
      </w:r>
    </w:p>
    <w:p w14:paraId="511E244E"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94"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b/>
          <w:color w:val="000000" w:themeColor="text1"/>
          <w:sz w:val="24"/>
          <w:szCs w:val="24"/>
          <w:lang w:val="en-US" w:eastAsia="zh-CN"/>
          <w:rPrChange w:id="95" w:author="helloqiqi1007@163.com" w:date="2018-06-01T15:05:00Z">
            <w:rPr>
              <w:rFonts w:asciiTheme="minorEastAsia" w:hAnsiTheme="minorEastAsia" w:cstheme="minorEastAsia"/>
              <w:b/>
              <w:color w:val="000000" w:themeColor="text1"/>
              <w:sz w:val="21"/>
              <w:szCs w:val="21"/>
              <w:lang w:val="en-US" w:eastAsia="zh-CN"/>
            </w:rPr>
          </w:rPrChange>
        </w:rPr>
        <w:t>1、本协议：</w:t>
      </w:r>
      <w:r w:rsidRPr="0010361B">
        <w:rPr>
          <w:rFonts w:asciiTheme="minorEastAsia" w:hAnsiTheme="minorEastAsia" w:cstheme="minorEastAsia" w:hint="eastAsia"/>
          <w:color w:val="000000" w:themeColor="text1"/>
          <w:sz w:val="24"/>
          <w:szCs w:val="24"/>
          <w:lang w:val="en-US" w:eastAsia="zh-CN"/>
          <w:rPrChange w:id="96" w:author="helloqiqi1007@163.com" w:date="2018-06-01T15:05:00Z">
            <w:rPr>
              <w:rFonts w:asciiTheme="minorEastAsia" w:hAnsiTheme="minorEastAsia" w:cstheme="minorEastAsia" w:hint="eastAsia"/>
              <w:color w:val="000000" w:themeColor="text1"/>
              <w:sz w:val="21"/>
              <w:szCs w:val="21"/>
              <w:lang w:val="en-US" w:eastAsia="zh-CN"/>
            </w:rPr>
          </w:rPrChange>
        </w:rPr>
        <w:t>指本《借款服务协议》及其全部附属合同和附件的统称。</w:t>
      </w:r>
    </w:p>
    <w:p w14:paraId="0C639244"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97"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b/>
          <w:color w:val="000000" w:themeColor="text1"/>
          <w:sz w:val="24"/>
          <w:szCs w:val="24"/>
          <w:lang w:val="en-US" w:eastAsia="zh-CN"/>
          <w:rPrChange w:id="98" w:author="helloqiqi1007@163.com" w:date="2018-06-01T15:05:00Z">
            <w:rPr>
              <w:rFonts w:asciiTheme="minorEastAsia" w:hAnsiTheme="minorEastAsia" w:cstheme="minorEastAsia"/>
              <w:b/>
              <w:color w:val="000000" w:themeColor="text1"/>
              <w:sz w:val="21"/>
              <w:szCs w:val="21"/>
              <w:lang w:val="en-US" w:eastAsia="zh-CN"/>
            </w:rPr>
          </w:rPrChange>
        </w:rPr>
        <w:lastRenderedPageBreak/>
        <w:t>2</w:t>
      </w:r>
      <w:r w:rsidRPr="0010361B">
        <w:rPr>
          <w:rFonts w:asciiTheme="minorEastAsia" w:hAnsiTheme="minorEastAsia" w:cstheme="minorEastAsia" w:hint="eastAsia"/>
          <w:b/>
          <w:color w:val="000000" w:themeColor="text1"/>
          <w:sz w:val="24"/>
          <w:szCs w:val="24"/>
          <w:lang w:val="en-US" w:eastAsia="zh-CN"/>
          <w:rPrChange w:id="99" w:author="helloqiqi1007@163.com" w:date="2018-06-01T15:05:00Z">
            <w:rPr>
              <w:rFonts w:asciiTheme="minorEastAsia" w:hAnsiTheme="minorEastAsia" w:cstheme="minorEastAsia" w:hint="eastAsia"/>
              <w:b/>
              <w:color w:val="000000" w:themeColor="text1"/>
              <w:sz w:val="21"/>
              <w:szCs w:val="21"/>
              <w:lang w:val="en-US" w:eastAsia="zh-CN"/>
            </w:rPr>
          </w:rPrChange>
        </w:rPr>
        <w:t>、借款人：</w:t>
      </w:r>
      <w:r w:rsidRPr="0010361B">
        <w:rPr>
          <w:rFonts w:asciiTheme="minorEastAsia" w:hAnsiTheme="minorEastAsia" w:cstheme="minorEastAsia" w:hint="eastAsia"/>
          <w:color w:val="000000" w:themeColor="text1"/>
          <w:sz w:val="24"/>
          <w:szCs w:val="24"/>
          <w:lang w:val="en-US" w:eastAsia="zh-CN"/>
          <w:rPrChange w:id="100" w:author="helloqiqi1007@163.com" w:date="2018-06-01T15:05:00Z">
            <w:rPr>
              <w:rFonts w:asciiTheme="minorEastAsia" w:hAnsiTheme="minorEastAsia" w:cstheme="minorEastAsia" w:hint="eastAsia"/>
              <w:color w:val="000000" w:themeColor="text1"/>
              <w:sz w:val="21"/>
              <w:szCs w:val="21"/>
              <w:lang w:val="en-US" w:eastAsia="zh-CN"/>
            </w:rPr>
          </w:rPrChange>
        </w:rPr>
        <w:t>指具有一定的资金需求，经过丙方信用评估后筛选推荐、并通过丙方提供的居间服务，从而得到出借人出借资金且具有完全民事权利和行为能力的自然人或</w:t>
      </w:r>
      <w:r w:rsidRPr="0010361B">
        <w:rPr>
          <w:rFonts w:asciiTheme="minorEastAsia" w:hAnsiTheme="minorEastAsia" w:cstheme="minorEastAsia"/>
          <w:color w:val="000000" w:themeColor="text1"/>
          <w:sz w:val="24"/>
          <w:szCs w:val="24"/>
          <w:lang w:val="en-US" w:eastAsia="zh-CN"/>
          <w:rPrChange w:id="101" w:author="helloqiqi1007@163.com" w:date="2018-06-01T15:05:00Z">
            <w:rPr>
              <w:rFonts w:asciiTheme="minorEastAsia" w:hAnsiTheme="minorEastAsia" w:cstheme="minorEastAsia"/>
              <w:color w:val="000000" w:themeColor="text1"/>
              <w:sz w:val="21"/>
              <w:szCs w:val="21"/>
              <w:lang w:val="en-US" w:eastAsia="zh-CN"/>
            </w:rPr>
          </w:rPrChange>
        </w:rPr>
        <w:t>机构</w:t>
      </w:r>
      <w:r w:rsidRPr="0010361B">
        <w:rPr>
          <w:rFonts w:asciiTheme="minorEastAsia" w:hAnsiTheme="minorEastAsia" w:cstheme="minorEastAsia" w:hint="eastAsia"/>
          <w:color w:val="000000" w:themeColor="text1"/>
          <w:sz w:val="24"/>
          <w:szCs w:val="24"/>
          <w:lang w:val="en-US" w:eastAsia="zh-CN"/>
          <w:rPrChange w:id="102" w:author="helloqiqi1007@163.com" w:date="2018-06-01T15:05:00Z">
            <w:rPr>
              <w:rFonts w:asciiTheme="minorEastAsia" w:hAnsiTheme="minorEastAsia" w:cstheme="minorEastAsia" w:hint="eastAsia"/>
              <w:color w:val="000000" w:themeColor="text1"/>
              <w:sz w:val="21"/>
              <w:szCs w:val="21"/>
              <w:lang w:val="en-US" w:eastAsia="zh-CN"/>
            </w:rPr>
          </w:rPrChange>
        </w:rPr>
        <w:t>。在</w:t>
      </w:r>
      <w:r w:rsidRPr="0010361B">
        <w:rPr>
          <w:rFonts w:asciiTheme="minorEastAsia" w:hAnsiTheme="minorEastAsia" w:cstheme="minorEastAsia"/>
          <w:color w:val="000000" w:themeColor="text1"/>
          <w:sz w:val="24"/>
          <w:szCs w:val="24"/>
          <w:lang w:val="en-US" w:eastAsia="zh-CN"/>
          <w:rPrChange w:id="103" w:author="helloqiqi1007@163.com" w:date="2018-06-01T15:05:00Z">
            <w:rPr>
              <w:rFonts w:asciiTheme="minorEastAsia" w:hAnsiTheme="minorEastAsia" w:cstheme="minorEastAsia"/>
              <w:color w:val="000000" w:themeColor="text1"/>
              <w:sz w:val="21"/>
              <w:szCs w:val="21"/>
              <w:lang w:val="en-US" w:eastAsia="zh-CN"/>
            </w:rPr>
          </w:rPrChange>
        </w:rPr>
        <w:t>本协议即为甲方。</w:t>
      </w:r>
    </w:p>
    <w:p w14:paraId="62EEEA95"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104"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b/>
          <w:color w:val="000000" w:themeColor="text1"/>
          <w:sz w:val="24"/>
          <w:szCs w:val="24"/>
          <w:lang w:val="en-US" w:eastAsia="zh-CN"/>
          <w:rPrChange w:id="105" w:author="helloqiqi1007@163.com" w:date="2018-06-01T15:05:00Z">
            <w:rPr>
              <w:rFonts w:asciiTheme="minorEastAsia" w:hAnsiTheme="minorEastAsia" w:cstheme="minorEastAsia"/>
              <w:b/>
              <w:color w:val="000000" w:themeColor="text1"/>
              <w:sz w:val="21"/>
              <w:szCs w:val="21"/>
              <w:lang w:val="en-US" w:eastAsia="zh-CN"/>
            </w:rPr>
          </w:rPrChange>
        </w:rPr>
        <w:t>3</w:t>
      </w:r>
      <w:r w:rsidRPr="0010361B">
        <w:rPr>
          <w:rFonts w:asciiTheme="minorEastAsia" w:hAnsiTheme="minorEastAsia" w:cstheme="minorEastAsia" w:hint="eastAsia"/>
          <w:b/>
          <w:color w:val="000000" w:themeColor="text1"/>
          <w:sz w:val="24"/>
          <w:szCs w:val="24"/>
          <w:lang w:val="en-US" w:eastAsia="zh-CN"/>
          <w:rPrChange w:id="106" w:author="helloqiqi1007@163.com" w:date="2018-06-01T15:05:00Z">
            <w:rPr>
              <w:rFonts w:asciiTheme="minorEastAsia" w:hAnsiTheme="minorEastAsia" w:cstheme="minorEastAsia" w:hint="eastAsia"/>
              <w:b/>
              <w:color w:val="000000" w:themeColor="text1"/>
              <w:sz w:val="21"/>
              <w:szCs w:val="21"/>
              <w:lang w:val="en-US" w:eastAsia="zh-CN"/>
            </w:rPr>
          </w:rPrChange>
        </w:rPr>
        <w:t>、出借人：</w:t>
      </w:r>
      <w:r w:rsidRPr="0010361B">
        <w:rPr>
          <w:rFonts w:asciiTheme="minorEastAsia" w:hAnsiTheme="minorEastAsia" w:cstheme="minorEastAsia" w:hint="eastAsia"/>
          <w:color w:val="000000" w:themeColor="text1"/>
          <w:sz w:val="24"/>
          <w:szCs w:val="24"/>
          <w:lang w:val="en-US" w:eastAsia="zh-CN"/>
          <w:rPrChange w:id="107" w:author="helloqiqi1007@163.com" w:date="2018-06-01T15:05:00Z">
            <w:rPr>
              <w:rFonts w:asciiTheme="minorEastAsia" w:hAnsiTheme="minorEastAsia" w:cstheme="minorEastAsia" w:hint="eastAsia"/>
              <w:color w:val="000000" w:themeColor="text1"/>
              <w:sz w:val="21"/>
              <w:szCs w:val="21"/>
              <w:lang w:val="en-US" w:eastAsia="zh-CN"/>
            </w:rPr>
          </w:rPrChange>
        </w:rPr>
        <w:t>经丙方平台匹配与借款人签订借款</w:t>
      </w:r>
      <w:r w:rsidRPr="0010361B">
        <w:rPr>
          <w:rFonts w:asciiTheme="minorEastAsia" w:hAnsiTheme="minorEastAsia" w:cstheme="minorEastAsia"/>
          <w:color w:val="000000" w:themeColor="text1"/>
          <w:sz w:val="24"/>
          <w:szCs w:val="24"/>
          <w:lang w:val="en-US" w:eastAsia="zh-CN"/>
          <w:rPrChange w:id="108" w:author="helloqiqi1007@163.com" w:date="2018-06-01T15:05:00Z">
            <w:rPr>
              <w:rFonts w:asciiTheme="minorEastAsia" w:hAnsiTheme="minorEastAsia" w:cstheme="minorEastAsia"/>
              <w:color w:val="000000" w:themeColor="text1"/>
              <w:sz w:val="21"/>
              <w:szCs w:val="21"/>
              <w:lang w:val="en-US" w:eastAsia="zh-CN"/>
            </w:rPr>
          </w:rPrChange>
        </w:rPr>
        <w:t>协议</w:t>
      </w:r>
      <w:r w:rsidRPr="0010361B">
        <w:rPr>
          <w:rFonts w:asciiTheme="minorEastAsia" w:hAnsiTheme="minorEastAsia" w:cstheme="minorEastAsia" w:hint="eastAsia"/>
          <w:color w:val="000000" w:themeColor="text1"/>
          <w:sz w:val="24"/>
          <w:szCs w:val="24"/>
          <w:lang w:val="en-US" w:eastAsia="zh-CN"/>
          <w:rPrChange w:id="109" w:author="helloqiqi1007@163.com" w:date="2018-06-01T15:05:00Z">
            <w:rPr>
              <w:rFonts w:asciiTheme="minorEastAsia" w:hAnsiTheme="minorEastAsia" w:cstheme="minorEastAsia" w:hint="eastAsia"/>
              <w:color w:val="000000" w:themeColor="text1"/>
              <w:sz w:val="21"/>
              <w:szCs w:val="21"/>
              <w:lang w:val="en-US" w:eastAsia="zh-CN"/>
            </w:rPr>
          </w:rPrChange>
        </w:rPr>
        <w:t>等相关合同文件，向借款人出借资金，具有完全民事权利和行为能力的自然人或</w:t>
      </w:r>
      <w:r w:rsidRPr="0010361B">
        <w:rPr>
          <w:rFonts w:asciiTheme="minorEastAsia" w:hAnsiTheme="minorEastAsia" w:cstheme="minorEastAsia"/>
          <w:color w:val="000000" w:themeColor="text1"/>
          <w:sz w:val="24"/>
          <w:szCs w:val="24"/>
          <w:lang w:val="en-US" w:eastAsia="zh-CN"/>
          <w:rPrChange w:id="110" w:author="helloqiqi1007@163.com" w:date="2018-06-01T15:05:00Z">
            <w:rPr>
              <w:rFonts w:asciiTheme="minorEastAsia" w:hAnsiTheme="minorEastAsia" w:cstheme="minorEastAsia"/>
              <w:color w:val="000000" w:themeColor="text1"/>
              <w:sz w:val="21"/>
              <w:szCs w:val="21"/>
              <w:lang w:val="en-US" w:eastAsia="zh-CN"/>
            </w:rPr>
          </w:rPrChange>
        </w:rPr>
        <w:t>机构</w:t>
      </w:r>
      <w:r w:rsidRPr="0010361B">
        <w:rPr>
          <w:rFonts w:asciiTheme="minorEastAsia" w:hAnsiTheme="minorEastAsia" w:cstheme="minorEastAsia" w:hint="eastAsia"/>
          <w:color w:val="000000" w:themeColor="text1"/>
          <w:sz w:val="24"/>
          <w:szCs w:val="24"/>
          <w:lang w:val="en-US" w:eastAsia="zh-CN"/>
          <w:rPrChange w:id="111" w:author="helloqiqi1007@163.com" w:date="2018-06-01T15:05:00Z">
            <w:rPr>
              <w:rFonts w:asciiTheme="minorEastAsia" w:hAnsiTheme="minorEastAsia" w:cstheme="minorEastAsia" w:hint="eastAsia"/>
              <w:color w:val="000000" w:themeColor="text1"/>
              <w:sz w:val="21"/>
              <w:szCs w:val="21"/>
              <w:lang w:val="en-US" w:eastAsia="zh-CN"/>
            </w:rPr>
          </w:rPrChange>
        </w:rPr>
        <w:t>。</w:t>
      </w:r>
    </w:p>
    <w:p w14:paraId="02AA3298"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112"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b/>
          <w:color w:val="000000" w:themeColor="text1"/>
          <w:sz w:val="24"/>
          <w:szCs w:val="24"/>
          <w:lang w:val="en-US" w:eastAsia="zh-CN"/>
          <w:rPrChange w:id="113" w:author="helloqiqi1007@163.com" w:date="2018-06-01T15:05:00Z">
            <w:rPr>
              <w:rFonts w:asciiTheme="minorEastAsia" w:hAnsiTheme="minorEastAsia" w:cstheme="minorEastAsia"/>
              <w:b/>
              <w:color w:val="000000" w:themeColor="text1"/>
              <w:sz w:val="21"/>
              <w:szCs w:val="21"/>
              <w:lang w:val="en-US" w:eastAsia="zh-CN"/>
            </w:rPr>
          </w:rPrChange>
        </w:rPr>
        <w:t>4</w:t>
      </w:r>
      <w:r w:rsidRPr="0010361B">
        <w:rPr>
          <w:rFonts w:asciiTheme="minorEastAsia" w:hAnsiTheme="minorEastAsia" w:cstheme="minorEastAsia" w:hint="eastAsia"/>
          <w:b/>
          <w:color w:val="000000" w:themeColor="text1"/>
          <w:sz w:val="24"/>
          <w:szCs w:val="24"/>
          <w:lang w:val="en-US" w:eastAsia="zh-CN"/>
          <w:rPrChange w:id="114" w:author="helloqiqi1007@163.com" w:date="2018-06-01T15:05:00Z">
            <w:rPr>
              <w:rFonts w:asciiTheme="minorEastAsia" w:hAnsiTheme="minorEastAsia" w:cstheme="minorEastAsia" w:hint="eastAsia"/>
              <w:b/>
              <w:color w:val="000000" w:themeColor="text1"/>
              <w:sz w:val="21"/>
              <w:szCs w:val="21"/>
              <w:lang w:val="en-US" w:eastAsia="zh-CN"/>
            </w:rPr>
          </w:rPrChange>
        </w:rPr>
        <w:t>、《借款协议》</w:t>
      </w:r>
      <w:r w:rsidRPr="0010361B">
        <w:rPr>
          <w:rFonts w:asciiTheme="minorEastAsia" w:hAnsiTheme="minorEastAsia" w:cstheme="minorEastAsia" w:hint="eastAsia"/>
          <w:color w:val="000000" w:themeColor="text1"/>
          <w:sz w:val="24"/>
          <w:szCs w:val="24"/>
          <w:lang w:val="en-US" w:eastAsia="zh-CN"/>
          <w:rPrChange w:id="115" w:author="helloqiqi1007@163.com" w:date="2018-06-01T15:05:00Z">
            <w:rPr>
              <w:rFonts w:asciiTheme="minorEastAsia" w:hAnsiTheme="minorEastAsia" w:cstheme="minorEastAsia" w:hint="eastAsia"/>
              <w:color w:val="000000" w:themeColor="text1"/>
              <w:sz w:val="21"/>
              <w:szCs w:val="21"/>
              <w:lang w:val="en-US" w:eastAsia="zh-CN"/>
            </w:rPr>
          </w:rPrChange>
        </w:rPr>
        <w:t>：为在甲方与出借人之间建立网络借贷合同关系，由出借人与甲方所签订，约定双方在资金出借中各自权利义务的一系列合同文本。本协议通过电子方式在泰然金融平台签署，并以电子协议的形式存在。</w:t>
      </w:r>
    </w:p>
    <w:p w14:paraId="5663AA3D"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116" w:author="helloqiqi1007@163.com" w:date="2018-06-01T15:05:00Z">
            <w:rPr>
              <w:rFonts w:asciiTheme="minorEastAsia" w:hAnsiTheme="minorEastAsia" w:cstheme="minorEastAsia"/>
              <w:color w:val="000000" w:themeColor="text1"/>
              <w:sz w:val="21"/>
              <w:szCs w:val="21"/>
              <w:lang w:val="en-US" w:eastAsia="zh-CN"/>
            </w:rPr>
          </w:rPrChange>
        </w:rPr>
      </w:pPr>
    </w:p>
    <w:p w14:paraId="4886C8C5" w14:textId="77777777" w:rsidR="00FF7505" w:rsidRPr="0010361B" w:rsidRDefault="00FF7505" w:rsidP="00FF7505">
      <w:pPr>
        <w:spacing w:before="0" w:after="0" w:line="440" w:lineRule="exact"/>
        <w:ind w:rightChars="50" w:right="110"/>
        <w:rPr>
          <w:rFonts w:asciiTheme="minorEastAsia" w:hAnsiTheme="minorEastAsia" w:cstheme="minorEastAsia"/>
          <w:b/>
          <w:color w:val="000000" w:themeColor="text1"/>
          <w:sz w:val="24"/>
          <w:szCs w:val="24"/>
          <w:lang w:val="en-US" w:eastAsia="zh-CN"/>
          <w:rPrChange w:id="117" w:author="helloqiqi1007@163.com" w:date="2018-06-01T15:05:00Z">
            <w:rPr>
              <w:rFonts w:asciiTheme="minorEastAsia" w:hAnsiTheme="minorEastAsia" w:cstheme="minorEastAsia"/>
              <w:b/>
              <w:color w:val="000000" w:themeColor="text1"/>
              <w:sz w:val="21"/>
              <w:szCs w:val="21"/>
              <w:lang w:val="en-US" w:eastAsia="zh-CN"/>
            </w:rPr>
          </w:rPrChange>
        </w:rPr>
      </w:pPr>
      <w:r w:rsidRPr="0010361B">
        <w:rPr>
          <w:rFonts w:asciiTheme="minorEastAsia" w:hAnsiTheme="minorEastAsia" w:cstheme="minorEastAsia" w:hint="eastAsia"/>
          <w:b/>
          <w:color w:val="000000" w:themeColor="text1"/>
          <w:sz w:val="24"/>
          <w:szCs w:val="24"/>
          <w:lang w:val="en-US" w:eastAsia="zh-CN"/>
          <w:rPrChange w:id="118" w:author="helloqiqi1007@163.com" w:date="2018-06-01T15:05:00Z">
            <w:rPr>
              <w:rFonts w:asciiTheme="minorEastAsia" w:hAnsiTheme="minorEastAsia" w:cstheme="minorEastAsia" w:hint="eastAsia"/>
              <w:b/>
              <w:color w:val="000000" w:themeColor="text1"/>
              <w:sz w:val="21"/>
              <w:szCs w:val="21"/>
              <w:lang w:val="en-US" w:eastAsia="zh-CN"/>
            </w:rPr>
          </w:rPrChange>
        </w:rPr>
        <w:t>二、服务内容</w:t>
      </w:r>
    </w:p>
    <w:p w14:paraId="75D0F98A"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119"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color w:val="000000" w:themeColor="text1"/>
          <w:sz w:val="24"/>
          <w:szCs w:val="24"/>
          <w:lang w:val="en-US" w:eastAsia="zh-CN"/>
          <w:rPrChange w:id="120" w:author="helloqiqi1007@163.com" w:date="2018-06-01T15:05:00Z">
            <w:rPr>
              <w:rFonts w:asciiTheme="minorEastAsia" w:hAnsiTheme="minorEastAsia" w:cstheme="minorEastAsia"/>
              <w:color w:val="000000" w:themeColor="text1"/>
              <w:sz w:val="21"/>
              <w:szCs w:val="21"/>
              <w:lang w:val="en-US" w:eastAsia="zh-CN"/>
            </w:rPr>
          </w:rPrChange>
        </w:rPr>
        <w:t>1、甲方在乙方平台注册成为乙方用户，按照附件格式提出借款需求及明细，乙方搜集甲方借款需求</w:t>
      </w:r>
      <w:r w:rsidRPr="0010361B">
        <w:rPr>
          <w:rFonts w:asciiTheme="minorEastAsia" w:hAnsiTheme="minorEastAsia" w:cstheme="minorEastAsia" w:hint="eastAsia"/>
          <w:color w:val="000000" w:themeColor="text1"/>
          <w:sz w:val="24"/>
          <w:szCs w:val="24"/>
          <w:lang w:val="en-US" w:eastAsia="zh-CN"/>
          <w:rPrChange w:id="121" w:author="helloqiqi1007@163.com" w:date="2018-06-01T15:05:00Z">
            <w:rPr>
              <w:rFonts w:asciiTheme="minorEastAsia" w:hAnsiTheme="minorEastAsia" w:cstheme="minorEastAsia" w:hint="eastAsia"/>
              <w:color w:val="000000" w:themeColor="text1"/>
              <w:sz w:val="21"/>
              <w:szCs w:val="21"/>
              <w:lang w:val="en-US" w:eastAsia="zh-CN"/>
            </w:rPr>
          </w:rPrChange>
        </w:rPr>
        <w:t>并初步审核通过的</w:t>
      </w:r>
      <w:r w:rsidRPr="0010361B">
        <w:rPr>
          <w:rFonts w:asciiTheme="minorEastAsia" w:hAnsiTheme="minorEastAsia" w:cstheme="minorEastAsia"/>
          <w:color w:val="000000" w:themeColor="text1"/>
          <w:sz w:val="24"/>
          <w:szCs w:val="24"/>
          <w:lang w:val="en-US" w:eastAsia="zh-CN"/>
          <w:rPrChange w:id="122" w:author="helloqiqi1007@163.com" w:date="2018-06-01T15:05:00Z">
            <w:rPr>
              <w:rFonts w:asciiTheme="minorEastAsia" w:hAnsiTheme="minorEastAsia" w:cstheme="minorEastAsia"/>
              <w:color w:val="000000" w:themeColor="text1"/>
              <w:sz w:val="21"/>
              <w:szCs w:val="21"/>
              <w:lang w:val="en-US" w:eastAsia="zh-CN"/>
            </w:rPr>
          </w:rPrChange>
        </w:rPr>
        <w:t>，</w:t>
      </w:r>
      <w:r w:rsidRPr="0010361B">
        <w:rPr>
          <w:rFonts w:asciiTheme="minorEastAsia" w:hAnsiTheme="minorEastAsia" w:cstheme="minorEastAsia" w:hint="eastAsia"/>
          <w:color w:val="000000" w:themeColor="text1"/>
          <w:sz w:val="24"/>
          <w:szCs w:val="24"/>
          <w:lang w:val="en-US" w:eastAsia="zh-CN"/>
          <w:rPrChange w:id="123" w:author="helloqiqi1007@163.com" w:date="2018-06-01T15:05:00Z">
            <w:rPr>
              <w:rFonts w:asciiTheme="minorEastAsia" w:hAnsiTheme="minorEastAsia" w:cstheme="minorEastAsia" w:hint="eastAsia"/>
              <w:color w:val="000000" w:themeColor="text1"/>
              <w:sz w:val="21"/>
              <w:szCs w:val="21"/>
              <w:lang w:val="en-US" w:eastAsia="zh-CN"/>
            </w:rPr>
          </w:rPrChange>
        </w:rPr>
        <w:t>甲方</w:t>
      </w:r>
      <w:r w:rsidRPr="0010361B">
        <w:rPr>
          <w:rFonts w:asciiTheme="minorEastAsia" w:hAnsiTheme="minorEastAsia" w:cstheme="minorEastAsia"/>
          <w:color w:val="000000" w:themeColor="text1"/>
          <w:sz w:val="24"/>
          <w:szCs w:val="24"/>
          <w:lang w:val="en-US" w:eastAsia="zh-CN"/>
          <w:rPrChange w:id="124" w:author="helloqiqi1007@163.com" w:date="2018-06-01T15:05:00Z">
            <w:rPr>
              <w:rFonts w:asciiTheme="minorEastAsia" w:hAnsiTheme="minorEastAsia" w:cstheme="minorEastAsia"/>
              <w:color w:val="000000" w:themeColor="text1"/>
              <w:sz w:val="21"/>
              <w:szCs w:val="21"/>
              <w:lang w:val="en-US" w:eastAsia="zh-CN"/>
            </w:rPr>
          </w:rPrChange>
        </w:rPr>
        <w:t>委托乙方代其向丙方提供符合丙方要求的</w:t>
      </w:r>
      <w:r w:rsidRPr="0010361B">
        <w:rPr>
          <w:rFonts w:asciiTheme="minorEastAsia" w:hAnsiTheme="minorEastAsia" w:cstheme="minorEastAsia" w:hint="eastAsia"/>
          <w:color w:val="000000" w:themeColor="text1"/>
          <w:sz w:val="24"/>
          <w:szCs w:val="24"/>
          <w:lang w:val="en-US" w:eastAsia="zh-CN"/>
          <w:rPrChange w:id="125" w:author="helloqiqi1007@163.com" w:date="2018-06-01T15:05:00Z">
            <w:rPr>
              <w:rFonts w:asciiTheme="minorEastAsia" w:hAnsiTheme="minorEastAsia" w:cstheme="minorEastAsia" w:hint="eastAsia"/>
              <w:color w:val="000000" w:themeColor="text1"/>
              <w:sz w:val="21"/>
              <w:szCs w:val="21"/>
              <w:lang w:val="en-US" w:eastAsia="zh-CN"/>
            </w:rPr>
          </w:rPrChange>
        </w:rPr>
        <w:t>借款</w:t>
      </w:r>
      <w:r w:rsidRPr="0010361B">
        <w:rPr>
          <w:rFonts w:asciiTheme="minorEastAsia" w:hAnsiTheme="minorEastAsia" w:cstheme="minorEastAsia"/>
          <w:color w:val="000000" w:themeColor="text1"/>
          <w:sz w:val="24"/>
          <w:szCs w:val="24"/>
          <w:lang w:val="en-US" w:eastAsia="zh-CN"/>
          <w:rPrChange w:id="126" w:author="helloqiqi1007@163.com" w:date="2018-06-01T15:05:00Z">
            <w:rPr>
              <w:rFonts w:asciiTheme="minorEastAsia" w:hAnsiTheme="minorEastAsia" w:cstheme="minorEastAsia"/>
              <w:color w:val="000000" w:themeColor="text1"/>
              <w:sz w:val="21"/>
              <w:szCs w:val="21"/>
              <w:lang w:val="en-US" w:eastAsia="zh-CN"/>
            </w:rPr>
          </w:rPrChange>
        </w:rPr>
        <w:t>资料及信息，</w:t>
      </w:r>
      <w:r w:rsidRPr="0010361B">
        <w:rPr>
          <w:rFonts w:asciiTheme="minorEastAsia" w:hAnsiTheme="minorEastAsia" w:cstheme="minorEastAsia" w:hint="eastAsia"/>
          <w:color w:val="000000" w:themeColor="text1"/>
          <w:sz w:val="24"/>
          <w:szCs w:val="24"/>
          <w:lang w:val="en-US" w:eastAsia="zh-CN"/>
          <w:rPrChange w:id="127" w:author="helloqiqi1007@163.com" w:date="2018-06-01T15:05:00Z">
            <w:rPr>
              <w:rFonts w:asciiTheme="minorEastAsia" w:hAnsiTheme="minorEastAsia" w:cstheme="minorEastAsia" w:hint="eastAsia"/>
              <w:color w:val="000000" w:themeColor="text1"/>
              <w:sz w:val="21"/>
              <w:szCs w:val="21"/>
              <w:lang w:val="en-US" w:eastAsia="zh-CN"/>
            </w:rPr>
          </w:rPrChange>
        </w:rPr>
        <w:t>并同意</w:t>
      </w:r>
      <w:r w:rsidRPr="0010361B">
        <w:rPr>
          <w:rFonts w:asciiTheme="minorEastAsia" w:hAnsiTheme="minorEastAsia" w:cstheme="minorEastAsia"/>
          <w:color w:val="000000" w:themeColor="text1"/>
          <w:sz w:val="24"/>
          <w:szCs w:val="24"/>
          <w:lang w:val="en-US" w:eastAsia="zh-CN"/>
          <w:rPrChange w:id="128" w:author="helloqiqi1007@163.com" w:date="2018-06-01T15:05:00Z">
            <w:rPr>
              <w:rFonts w:asciiTheme="minorEastAsia" w:hAnsiTheme="minorEastAsia" w:cstheme="minorEastAsia"/>
              <w:color w:val="000000" w:themeColor="text1"/>
              <w:sz w:val="21"/>
              <w:szCs w:val="21"/>
              <w:lang w:val="en-US" w:eastAsia="zh-CN"/>
            </w:rPr>
          </w:rPrChange>
        </w:rPr>
        <w:t>授权乙方</w:t>
      </w:r>
      <w:r w:rsidRPr="0010361B">
        <w:rPr>
          <w:rFonts w:asciiTheme="minorEastAsia" w:hAnsiTheme="minorEastAsia" w:cstheme="minorEastAsia" w:hint="eastAsia"/>
          <w:color w:val="000000" w:themeColor="text1"/>
          <w:sz w:val="24"/>
          <w:szCs w:val="24"/>
          <w:lang w:val="en-US" w:eastAsia="zh-CN"/>
          <w:rPrChange w:id="129" w:author="helloqiqi1007@163.com" w:date="2018-06-01T15:05:00Z">
            <w:rPr>
              <w:rFonts w:asciiTheme="minorEastAsia" w:hAnsiTheme="minorEastAsia" w:cstheme="minorEastAsia" w:hint="eastAsia"/>
              <w:color w:val="000000" w:themeColor="text1"/>
              <w:sz w:val="21"/>
              <w:szCs w:val="21"/>
              <w:lang w:val="en-US" w:eastAsia="zh-CN"/>
            </w:rPr>
          </w:rPrChange>
        </w:rPr>
        <w:t>将</w:t>
      </w:r>
      <w:r w:rsidRPr="0010361B">
        <w:rPr>
          <w:rFonts w:asciiTheme="minorEastAsia" w:hAnsiTheme="minorEastAsia" w:cstheme="minorEastAsia"/>
          <w:color w:val="000000" w:themeColor="text1"/>
          <w:sz w:val="24"/>
          <w:szCs w:val="24"/>
          <w:lang w:val="en-US" w:eastAsia="zh-CN"/>
          <w:rPrChange w:id="130" w:author="helloqiqi1007@163.com" w:date="2018-06-01T15:05:00Z">
            <w:rPr>
              <w:rFonts w:asciiTheme="minorEastAsia" w:hAnsiTheme="minorEastAsia" w:cstheme="minorEastAsia"/>
              <w:color w:val="000000" w:themeColor="text1"/>
              <w:sz w:val="21"/>
              <w:szCs w:val="21"/>
              <w:lang w:val="en-US" w:eastAsia="zh-CN"/>
            </w:rPr>
          </w:rPrChange>
        </w:rPr>
        <w:t>其</w:t>
      </w:r>
      <w:r w:rsidRPr="0010361B">
        <w:rPr>
          <w:rFonts w:asciiTheme="minorEastAsia" w:hAnsiTheme="minorEastAsia" w:cstheme="minorEastAsia" w:hint="eastAsia"/>
          <w:color w:val="000000" w:themeColor="text1"/>
          <w:sz w:val="24"/>
          <w:szCs w:val="24"/>
          <w:lang w:val="en-US" w:eastAsia="zh-CN"/>
          <w:rPrChange w:id="131" w:author="helloqiqi1007@163.com" w:date="2018-06-01T15:05:00Z">
            <w:rPr>
              <w:rFonts w:asciiTheme="minorEastAsia" w:hAnsiTheme="minorEastAsia" w:cstheme="minorEastAsia" w:hint="eastAsia"/>
              <w:color w:val="000000" w:themeColor="text1"/>
              <w:sz w:val="21"/>
              <w:szCs w:val="21"/>
              <w:lang w:val="en-US" w:eastAsia="zh-CN"/>
            </w:rPr>
          </w:rPrChange>
        </w:rPr>
        <w:t>借款需求</w:t>
      </w:r>
      <w:r w:rsidRPr="0010361B">
        <w:rPr>
          <w:rFonts w:asciiTheme="minorEastAsia" w:hAnsiTheme="minorEastAsia" w:cstheme="minorEastAsia"/>
          <w:color w:val="000000" w:themeColor="text1"/>
          <w:sz w:val="24"/>
          <w:szCs w:val="24"/>
          <w:lang w:val="en-US" w:eastAsia="zh-CN"/>
          <w:rPrChange w:id="132" w:author="helloqiqi1007@163.com" w:date="2018-06-01T15:05:00Z">
            <w:rPr>
              <w:rFonts w:asciiTheme="minorEastAsia" w:hAnsiTheme="minorEastAsia" w:cstheme="minorEastAsia"/>
              <w:color w:val="000000" w:themeColor="text1"/>
              <w:sz w:val="21"/>
              <w:szCs w:val="21"/>
              <w:lang w:val="en-US" w:eastAsia="zh-CN"/>
            </w:rPr>
          </w:rPrChange>
        </w:rPr>
        <w:t>、</w:t>
      </w:r>
      <w:r w:rsidRPr="0010361B">
        <w:rPr>
          <w:rFonts w:asciiTheme="minorEastAsia" w:hAnsiTheme="minorEastAsia" w:cstheme="minorEastAsia" w:hint="eastAsia"/>
          <w:color w:val="000000" w:themeColor="text1"/>
          <w:sz w:val="24"/>
          <w:szCs w:val="24"/>
          <w:lang w:val="en-US" w:eastAsia="zh-CN"/>
          <w:rPrChange w:id="133" w:author="helloqiqi1007@163.com" w:date="2018-06-01T15:05:00Z">
            <w:rPr>
              <w:rFonts w:asciiTheme="minorEastAsia" w:hAnsiTheme="minorEastAsia" w:cstheme="minorEastAsia" w:hint="eastAsia"/>
              <w:color w:val="000000" w:themeColor="text1"/>
              <w:sz w:val="21"/>
              <w:szCs w:val="21"/>
              <w:lang w:val="en-US" w:eastAsia="zh-CN"/>
            </w:rPr>
          </w:rPrChange>
        </w:rPr>
        <w:t>借款</w:t>
      </w:r>
      <w:r w:rsidRPr="0010361B">
        <w:rPr>
          <w:rFonts w:asciiTheme="minorEastAsia" w:hAnsiTheme="minorEastAsia" w:cstheme="minorEastAsia"/>
          <w:color w:val="000000" w:themeColor="text1"/>
          <w:sz w:val="24"/>
          <w:szCs w:val="24"/>
          <w:lang w:val="en-US" w:eastAsia="zh-CN"/>
          <w:rPrChange w:id="134" w:author="helloqiqi1007@163.com" w:date="2018-06-01T15:05:00Z">
            <w:rPr>
              <w:rFonts w:asciiTheme="minorEastAsia" w:hAnsiTheme="minorEastAsia" w:cstheme="minorEastAsia"/>
              <w:color w:val="000000" w:themeColor="text1"/>
              <w:sz w:val="21"/>
              <w:szCs w:val="21"/>
              <w:lang w:val="en-US" w:eastAsia="zh-CN"/>
            </w:rPr>
          </w:rPrChange>
        </w:rPr>
        <w:t>资料</w:t>
      </w:r>
      <w:r w:rsidRPr="0010361B">
        <w:rPr>
          <w:rFonts w:asciiTheme="minorEastAsia" w:hAnsiTheme="minorEastAsia" w:cstheme="minorEastAsia" w:hint="eastAsia"/>
          <w:color w:val="000000" w:themeColor="text1"/>
          <w:sz w:val="24"/>
          <w:szCs w:val="24"/>
          <w:lang w:val="en-US" w:eastAsia="zh-CN"/>
          <w:rPrChange w:id="135" w:author="helloqiqi1007@163.com" w:date="2018-06-01T15:05:00Z">
            <w:rPr>
              <w:rFonts w:asciiTheme="minorEastAsia" w:hAnsiTheme="minorEastAsia" w:cstheme="minorEastAsia" w:hint="eastAsia"/>
              <w:color w:val="000000" w:themeColor="text1"/>
              <w:sz w:val="21"/>
              <w:szCs w:val="21"/>
              <w:lang w:val="en-US" w:eastAsia="zh-CN"/>
            </w:rPr>
          </w:rPrChange>
        </w:rPr>
        <w:t>及信息</w:t>
      </w:r>
      <w:r w:rsidRPr="0010361B">
        <w:rPr>
          <w:rFonts w:asciiTheme="minorEastAsia" w:hAnsiTheme="minorEastAsia" w:cstheme="minorEastAsia"/>
          <w:color w:val="000000" w:themeColor="text1"/>
          <w:sz w:val="24"/>
          <w:szCs w:val="24"/>
          <w:lang w:val="en-US" w:eastAsia="zh-CN"/>
          <w:rPrChange w:id="136" w:author="helloqiqi1007@163.com" w:date="2018-06-01T15:05:00Z">
            <w:rPr>
              <w:rFonts w:asciiTheme="minorEastAsia" w:hAnsiTheme="minorEastAsia" w:cstheme="minorEastAsia"/>
              <w:color w:val="000000" w:themeColor="text1"/>
              <w:sz w:val="21"/>
              <w:szCs w:val="21"/>
              <w:lang w:val="en-US" w:eastAsia="zh-CN"/>
            </w:rPr>
          </w:rPrChange>
        </w:rPr>
        <w:t>、</w:t>
      </w:r>
      <w:r w:rsidRPr="0010361B">
        <w:rPr>
          <w:rFonts w:asciiTheme="minorEastAsia" w:hAnsiTheme="minorEastAsia" w:cstheme="minorEastAsia" w:hint="eastAsia"/>
          <w:color w:val="000000" w:themeColor="text1"/>
          <w:sz w:val="24"/>
          <w:szCs w:val="24"/>
          <w:lang w:val="en-US" w:eastAsia="zh-CN"/>
          <w:rPrChange w:id="137" w:author="helloqiqi1007@163.com" w:date="2018-06-01T15:05:00Z">
            <w:rPr>
              <w:rFonts w:asciiTheme="minorEastAsia" w:hAnsiTheme="minorEastAsia" w:cstheme="minorEastAsia" w:hint="eastAsia"/>
              <w:color w:val="000000" w:themeColor="text1"/>
              <w:sz w:val="21"/>
              <w:szCs w:val="21"/>
              <w:lang w:val="en-US" w:eastAsia="zh-CN"/>
            </w:rPr>
          </w:rPrChange>
        </w:rPr>
        <w:t>审核</w:t>
      </w:r>
      <w:r w:rsidRPr="0010361B">
        <w:rPr>
          <w:rFonts w:asciiTheme="minorEastAsia" w:hAnsiTheme="minorEastAsia" w:cstheme="minorEastAsia"/>
          <w:color w:val="000000" w:themeColor="text1"/>
          <w:sz w:val="24"/>
          <w:szCs w:val="24"/>
          <w:lang w:val="en-US" w:eastAsia="zh-CN"/>
          <w:rPrChange w:id="138" w:author="helloqiqi1007@163.com" w:date="2018-06-01T15:05:00Z">
            <w:rPr>
              <w:rFonts w:asciiTheme="minorEastAsia" w:hAnsiTheme="minorEastAsia" w:cstheme="minorEastAsia"/>
              <w:color w:val="000000" w:themeColor="text1"/>
              <w:sz w:val="21"/>
              <w:szCs w:val="21"/>
              <w:lang w:val="en-US" w:eastAsia="zh-CN"/>
            </w:rPr>
          </w:rPrChange>
        </w:rPr>
        <w:t>结果推送</w:t>
      </w:r>
      <w:r w:rsidRPr="0010361B">
        <w:rPr>
          <w:rFonts w:asciiTheme="minorEastAsia" w:hAnsiTheme="minorEastAsia" w:cstheme="minorEastAsia" w:hint="eastAsia"/>
          <w:color w:val="000000" w:themeColor="text1"/>
          <w:sz w:val="24"/>
          <w:szCs w:val="24"/>
          <w:lang w:val="en-US" w:eastAsia="zh-CN"/>
          <w:rPrChange w:id="139" w:author="helloqiqi1007@163.com" w:date="2018-06-01T15:05:00Z">
            <w:rPr>
              <w:rFonts w:asciiTheme="minorEastAsia" w:hAnsiTheme="minorEastAsia" w:cstheme="minorEastAsia" w:hint="eastAsia"/>
              <w:color w:val="000000" w:themeColor="text1"/>
              <w:sz w:val="21"/>
              <w:szCs w:val="21"/>
              <w:lang w:val="en-US" w:eastAsia="zh-CN"/>
            </w:rPr>
          </w:rPrChange>
        </w:rPr>
        <w:t>给丙方</w:t>
      </w:r>
      <w:r w:rsidRPr="0010361B">
        <w:rPr>
          <w:rFonts w:asciiTheme="minorEastAsia" w:hAnsiTheme="minorEastAsia" w:cstheme="minorEastAsia"/>
          <w:color w:val="000000" w:themeColor="text1"/>
          <w:sz w:val="24"/>
          <w:szCs w:val="24"/>
          <w:lang w:val="en-US" w:eastAsia="zh-CN"/>
          <w:rPrChange w:id="140" w:author="helloqiqi1007@163.com" w:date="2018-06-01T15:05:00Z">
            <w:rPr>
              <w:rFonts w:asciiTheme="minorEastAsia" w:hAnsiTheme="minorEastAsia" w:cstheme="minorEastAsia"/>
              <w:color w:val="000000" w:themeColor="text1"/>
              <w:sz w:val="21"/>
              <w:szCs w:val="21"/>
              <w:lang w:val="en-US" w:eastAsia="zh-CN"/>
            </w:rPr>
          </w:rPrChange>
        </w:rPr>
        <w:t>，</w:t>
      </w:r>
      <w:r w:rsidRPr="0010361B">
        <w:rPr>
          <w:rFonts w:asciiTheme="minorEastAsia" w:hAnsiTheme="minorEastAsia" w:cstheme="minorEastAsia" w:hint="eastAsia"/>
          <w:color w:val="000000" w:themeColor="text1"/>
          <w:sz w:val="24"/>
          <w:szCs w:val="24"/>
          <w:lang w:val="en-US" w:eastAsia="zh-CN"/>
          <w:rPrChange w:id="141" w:author="helloqiqi1007@163.com" w:date="2018-06-01T15:05:00Z">
            <w:rPr>
              <w:rFonts w:asciiTheme="minorEastAsia" w:hAnsiTheme="minorEastAsia" w:cstheme="minorEastAsia" w:hint="eastAsia"/>
              <w:color w:val="000000" w:themeColor="text1"/>
              <w:sz w:val="21"/>
              <w:szCs w:val="21"/>
              <w:lang w:val="en-US" w:eastAsia="zh-CN"/>
            </w:rPr>
          </w:rPrChange>
        </w:rPr>
        <w:t>由丙方对借款人提交的借款申请等</w:t>
      </w:r>
      <w:r w:rsidRPr="0010361B">
        <w:rPr>
          <w:rFonts w:asciiTheme="minorEastAsia" w:hAnsiTheme="minorEastAsia" w:cstheme="minorEastAsia"/>
          <w:color w:val="000000" w:themeColor="text1"/>
          <w:sz w:val="24"/>
          <w:szCs w:val="24"/>
          <w:lang w:val="en-US" w:eastAsia="zh-CN"/>
          <w:rPrChange w:id="142" w:author="helloqiqi1007@163.com" w:date="2018-06-01T15:05:00Z">
            <w:rPr>
              <w:rFonts w:asciiTheme="minorEastAsia" w:hAnsiTheme="minorEastAsia" w:cstheme="minorEastAsia"/>
              <w:color w:val="000000" w:themeColor="text1"/>
              <w:sz w:val="21"/>
              <w:szCs w:val="21"/>
              <w:lang w:val="en-US" w:eastAsia="zh-CN"/>
            </w:rPr>
          </w:rPrChange>
        </w:rPr>
        <w:t>资料</w:t>
      </w:r>
      <w:r w:rsidRPr="0010361B">
        <w:rPr>
          <w:rFonts w:asciiTheme="minorEastAsia" w:hAnsiTheme="minorEastAsia" w:cstheme="minorEastAsia" w:hint="eastAsia"/>
          <w:color w:val="000000" w:themeColor="text1"/>
          <w:sz w:val="24"/>
          <w:szCs w:val="24"/>
          <w:lang w:val="en-US" w:eastAsia="zh-CN"/>
          <w:rPrChange w:id="143" w:author="helloqiqi1007@163.com" w:date="2018-06-01T15:05:00Z">
            <w:rPr>
              <w:rFonts w:asciiTheme="minorEastAsia" w:hAnsiTheme="minorEastAsia" w:cstheme="minorEastAsia" w:hint="eastAsia"/>
              <w:color w:val="000000" w:themeColor="text1"/>
              <w:sz w:val="21"/>
              <w:szCs w:val="21"/>
              <w:lang w:val="en-US" w:eastAsia="zh-CN"/>
            </w:rPr>
          </w:rPrChange>
        </w:rPr>
        <w:t>进行最终审核，并决定是否向甲方提供居间服务。丙方审核</w:t>
      </w:r>
      <w:r w:rsidRPr="0010361B">
        <w:rPr>
          <w:rFonts w:asciiTheme="minorEastAsia" w:hAnsiTheme="minorEastAsia" w:cstheme="minorEastAsia"/>
          <w:color w:val="000000" w:themeColor="text1"/>
          <w:sz w:val="24"/>
          <w:szCs w:val="24"/>
          <w:lang w:val="en-US" w:eastAsia="zh-CN"/>
          <w:rPrChange w:id="144" w:author="helloqiqi1007@163.com" w:date="2018-06-01T15:05:00Z">
            <w:rPr>
              <w:rFonts w:asciiTheme="minorEastAsia" w:hAnsiTheme="minorEastAsia" w:cstheme="minorEastAsia"/>
              <w:color w:val="000000" w:themeColor="text1"/>
              <w:sz w:val="21"/>
              <w:szCs w:val="21"/>
              <w:lang w:val="en-US" w:eastAsia="zh-CN"/>
            </w:rPr>
          </w:rPrChange>
        </w:rPr>
        <w:t>通过</w:t>
      </w:r>
      <w:r w:rsidRPr="0010361B">
        <w:rPr>
          <w:rFonts w:asciiTheme="minorEastAsia" w:hAnsiTheme="minorEastAsia" w:cstheme="minorEastAsia" w:hint="eastAsia"/>
          <w:color w:val="000000" w:themeColor="text1"/>
          <w:sz w:val="24"/>
          <w:szCs w:val="24"/>
          <w:lang w:val="en-US" w:eastAsia="zh-CN"/>
          <w:rPrChange w:id="145" w:author="helloqiqi1007@163.com" w:date="2018-06-01T15:05:00Z">
            <w:rPr>
              <w:rFonts w:asciiTheme="minorEastAsia" w:hAnsiTheme="minorEastAsia" w:cstheme="minorEastAsia" w:hint="eastAsia"/>
              <w:color w:val="000000" w:themeColor="text1"/>
              <w:sz w:val="21"/>
              <w:szCs w:val="21"/>
              <w:lang w:val="en-US" w:eastAsia="zh-CN"/>
            </w:rPr>
          </w:rPrChange>
        </w:rPr>
        <w:t>的</w:t>
      </w:r>
      <w:r w:rsidRPr="0010361B">
        <w:rPr>
          <w:rFonts w:asciiTheme="minorEastAsia" w:hAnsiTheme="minorEastAsia" w:cstheme="minorEastAsia"/>
          <w:color w:val="000000" w:themeColor="text1"/>
          <w:sz w:val="24"/>
          <w:szCs w:val="24"/>
          <w:lang w:val="en-US" w:eastAsia="zh-CN"/>
          <w:rPrChange w:id="146" w:author="helloqiqi1007@163.com" w:date="2018-06-01T15:05:00Z">
            <w:rPr>
              <w:rFonts w:asciiTheme="minorEastAsia" w:hAnsiTheme="minorEastAsia" w:cstheme="minorEastAsia"/>
              <w:color w:val="000000" w:themeColor="text1"/>
              <w:sz w:val="21"/>
              <w:szCs w:val="21"/>
              <w:lang w:val="en-US" w:eastAsia="zh-CN"/>
            </w:rPr>
          </w:rPrChange>
        </w:rPr>
        <w:t>，</w:t>
      </w:r>
      <w:r w:rsidRPr="0010361B">
        <w:rPr>
          <w:rFonts w:asciiTheme="minorEastAsia" w:hAnsiTheme="minorEastAsia" w:cstheme="minorEastAsia" w:hint="eastAsia"/>
          <w:color w:val="000000" w:themeColor="text1"/>
          <w:sz w:val="24"/>
          <w:szCs w:val="24"/>
          <w:lang w:val="en-US" w:eastAsia="zh-CN"/>
          <w:rPrChange w:id="147" w:author="helloqiqi1007@163.com" w:date="2018-06-01T15:05:00Z">
            <w:rPr>
              <w:rFonts w:asciiTheme="minorEastAsia" w:hAnsiTheme="minorEastAsia" w:cstheme="minorEastAsia" w:hint="eastAsia"/>
              <w:color w:val="000000" w:themeColor="text1"/>
              <w:sz w:val="21"/>
              <w:szCs w:val="21"/>
              <w:lang w:val="en-US" w:eastAsia="zh-CN"/>
            </w:rPr>
          </w:rPrChange>
        </w:rPr>
        <w:t>将通过泰然金融平台向</w:t>
      </w:r>
      <w:r w:rsidRPr="0010361B">
        <w:rPr>
          <w:rFonts w:asciiTheme="minorEastAsia" w:hAnsiTheme="minorEastAsia" w:cstheme="minorEastAsia"/>
          <w:color w:val="000000" w:themeColor="text1"/>
          <w:sz w:val="24"/>
          <w:szCs w:val="24"/>
          <w:lang w:val="en-US" w:eastAsia="zh-CN"/>
          <w:rPrChange w:id="148" w:author="helloqiqi1007@163.com" w:date="2018-06-01T15:05:00Z">
            <w:rPr>
              <w:rFonts w:asciiTheme="minorEastAsia" w:hAnsiTheme="minorEastAsia" w:cstheme="minorEastAsia"/>
              <w:color w:val="000000" w:themeColor="text1"/>
              <w:sz w:val="21"/>
              <w:szCs w:val="21"/>
              <w:lang w:val="en-US" w:eastAsia="zh-CN"/>
            </w:rPr>
          </w:rPrChange>
        </w:rPr>
        <w:t>甲</w:t>
      </w:r>
      <w:r w:rsidRPr="0010361B">
        <w:rPr>
          <w:rFonts w:asciiTheme="minorEastAsia" w:hAnsiTheme="minorEastAsia" w:cstheme="minorEastAsia" w:hint="eastAsia"/>
          <w:color w:val="000000" w:themeColor="text1"/>
          <w:sz w:val="24"/>
          <w:szCs w:val="24"/>
          <w:lang w:val="en-US" w:eastAsia="zh-CN"/>
          <w:rPrChange w:id="149" w:author="helloqiqi1007@163.com" w:date="2018-06-01T15:05:00Z">
            <w:rPr>
              <w:rFonts w:asciiTheme="minorEastAsia" w:hAnsiTheme="minorEastAsia" w:cstheme="minorEastAsia" w:hint="eastAsia"/>
              <w:color w:val="000000" w:themeColor="text1"/>
              <w:sz w:val="21"/>
              <w:szCs w:val="21"/>
              <w:lang w:val="en-US" w:eastAsia="zh-CN"/>
            </w:rPr>
          </w:rPrChange>
        </w:rPr>
        <w:t>方推荐出借人并撮合双方借贷关系成立。</w:t>
      </w:r>
    </w:p>
    <w:p w14:paraId="6D022A60"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150"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color w:val="000000" w:themeColor="text1"/>
          <w:sz w:val="24"/>
          <w:szCs w:val="24"/>
          <w:lang w:val="en-US" w:eastAsia="zh-CN"/>
          <w:rPrChange w:id="151" w:author="helloqiqi1007@163.com" w:date="2018-06-01T15:05:00Z">
            <w:rPr>
              <w:rFonts w:asciiTheme="minorEastAsia" w:hAnsiTheme="minorEastAsia" w:cstheme="minorEastAsia"/>
              <w:color w:val="000000" w:themeColor="text1"/>
              <w:sz w:val="21"/>
              <w:szCs w:val="21"/>
              <w:lang w:val="en-US" w:eastAsia="zh-CN"/>
            </w:rPr>
          </w:rPrChange>
        </w:rPr>
        <w:t>2、</w:t>
      </w:r>
      <w:r w:rsidRPr="0010361B">
        <w:rPr>
          <w:rFonts w:asciiTheme="minorEastAsia" w:hAnsiTheme="minorEastAsia" w:cstheme="minorEastAsia" w:hint="eastAsia"/>
          <w:color w:val="000000" w:themeColor="text1"/>
          <w:sz w:val="24"/>
          <w:szCs w:val="24"/>
          <w:lang w:eastAsia="zh-CN"/>
          <w:rPrChange w:id="152" w:author="helloqiqi1007@163.com" w:date="2018-06-01T15:05:00Z">
            <w:rPr>
              <w:rFonts w:asciiTheme="minorEastAsia" w:hAnsiTheme="minorEastAsia" w:cstheme="minorEastAsia" w:hint="eastAsia"/>
              <w:color w:val="000000" w:themeColor="text1"/>
              <w:sz w:val="21"/>
              <w:szCs w:val="21"/>
              <w:lang w:eastAsia="zh-CN"/>
            </w:rPr>
          </w:rPrChange>
        </w:rPr>
        <w:t>具体借款</w:t>
      </w:r>
      <w:r w:rsidRPr="0010361B">
        <w:rPr>
          <w:rFonts w:asciiTheme="minorEastAsia" w:hAnsiTheme="minorEastAsia" w:cstheme="minorEastAsia"/>
          <w:color w:val="000000" w:themeColor="text1"/>
          <w:sz w:val="24"/>
          <w:szCs w:val="24"/>
          <w:lang w:eastAsia="zh-CN"/>
          <w:rPrChange w:id="153" w:author="helloqiqi1007@163.com" w:date="2018-06-01T15:05:00Z">
            <w:rPr>
              <w:rFonts w:asciiTheme="minorEastAsia" w:hAnsiTheme="minorEastAsia" w:cstheme="minorEastAsia"/>
              <w:color w:val="000000" w:themeColor="text1"/>
              <w:sz w:val="21"/>
              <w:szCs w:val="21"/>
              <w:lang w:eastAsia="zh-CN"/>
            </w:rPr>
          </w:rPrChange>
        </w:rPr>
        <w:t>需求</w:t>
      </w:r>
      <w:r w:rsidRPr="0010361B">
        <w:rPr>
          <w:rFonts w:asciiTheme="minorEastAsia" w:hAnsiTheme="minorEastAsia" w:cstheme="minorEastAsia" w:hint="eastAsia"/>
          <w:color w:val="000000" w:themeColor="text1"/>
          <w:sz w:val="24"/>
          <w:szCs w:val="24"/>
          <w:lang w:eastAsia="zh-CN"/>
          <w:rPrChange w:id="154" w:author="helloqiqi1007@163.com" w:date="2018-06-01T15:05:00Z">
            <w:rPr>
              <w:rFonts w:asciiTheme="minorEastAsia" w:hAnsiTheme="minorEastAsia" w:cstheme="minorEastAsia" w:hint="eastAsia"/>
              <w:color w:val="000000" w:themeColor="text1"/>
              <w:sz w:val="21"/>
              <w:szCs w:val="21"/>
              <w:lang w:eastAsia="zh-CN"/>
            </w:rPr>
          </w:rPrChange>
        </w:rPr>
        <w:t>包含于附件</w:t>
      </w:r>
      <w:r w:rsidRPr="0010361B">
        <w:rPr>
          <w:rFonts w:asciiTheme="minorEastAsia" w:hAnsiTheme="minorEastAsia" w:cstheme="minorEastAsia"/>
          <w:color w:val="000000" w:themeColor="text1"/>
          <w:sz w:val="24"/>
          <w:szCs w:val="24"/>
          <w:lang w:eastAsia="zh-CN"/>
          <w:rPrChange w:id="155" w:author="helloqiqi1007@163.com" w:date="2018-06-01T15:05:00Z">
            <w:rPr>
              <w:rFonts w:asciiTheme="minorEastAsia" w:hAnsiTheme="minorEastAsia" w:cstheme="minorEastAsia"/>
              <w:color w:val="000000" w:themeColor="text1"/>
              <w:sz w:val="21"/>
              <w:szCs w:val="21"/>
              <w:lang w:eastAsia="zh-CN"/>
            </w:rPr>
          </w:rPrChange>
        </w:rPr>
        <w:t>《借款申请单》中</w:t>
      </w:r>
      <w:r w:rsidRPr="0010361B">
        <w:rPr>
          <w:rFonts w:asciiTheme="minorEastAsia" w:hAnsiTheme="minorEastAsia" w:cstheme="minorEastAsia" w:hint="eastAsia"/>
          <w:color w:val="000000" w:themeColor="text1"/>
          <w:sz w:val="24"/>
          <w:szCs w:val="24"/>
          <w:lang w:eastAsia="zh-CN"/>
          <w:rPrChange w:id="156"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157" w:author="helloqiqi1007@163.com" w:date="2018-06-01T15:05:00Z">
            <w:rPr>
              <w:rFonts w:asciiTheme="minorEastAsia" w:hAnsiTheme="minorEastAsia" w:cstheme="minorEastAsia"/>
              <w:color w:val="000000" w:themeColor="text1"/>
              <w:sz w:val="21"/>
              <w:szCs w:val="21"/>
              <w:lang w:eastAsia="zh-CN"/>
            </w:rPr>
          </w:rPrChange>
        </w:rPr>
        <w:t>丙方</w:t>
      </w:r>
      <w:r w:rsidRPr="0010361B">
        <w:rPr>
          <w:rFonts w:asciiTheme="minorEastAsia" w:hAnsiTheme="minorEastAsia" w:cstheme="minorEastAsia" w:hint="eastAsia"/>
          <w:color w:val="000000" w:themeColor="text1"/>
          <w:sz w:val="24"/>
          <w:szCs w:val="24"/>
          <w:lang w:eastAsia="zh-CN"/>
          <w:rPrChange w:id="158" w:author="helloqiqi1007@163.com" w:date="2018-06-01T15:05:00Z">
            <w:rPr>
              <w:rFonts w:asciiTheme="minorEastAsia" w:hAnsiTheme="minorEastAsia" w:cstheme="minorEastAsia" w:hint="eastAsia"/>
              <w:color w:val="000000" w:themeColor="text1"/>
              <w:sz w:val="21"/>
              <w:szCs w:val="21"/>
              <w:lang w:eastAsia="zh-CN"/>
            </w:rPr>
          </w:rPrChange>
        </w:rPr>
        <w:t>将</w:t>
      </w:r>
      <w:r w:rsidRPr="0010361B">
        <w:rPr>
          <w:rFonts w:asciiTheme="minorEastAsia" w:hAnsiTheme="minorEastAsia" w:cstheme="minorEastAsia"/>
          <w:color w:val="000000" w:themeColor="text1"/>
          <w:sz w:val="24"/>
          <w:szCs w:val="24"/>
          <w:lang w:eastAsia="zh-CN"/>
          <w:rPrChange w:id="159" w:author="helloqiqi1007@163.com" w:date="2018-06-01T15:05:00Z">
            <w:rPr>
              <w:rFonts w:asciiTheme="minorEastAsia" w:hAnsiTheme="minorEastAsia" w:cstheme="minorEastAsia"/>
              <w:color w:val="000000" w:themeColor="text1"/>
              <w:sz w:val="21"/>
              <w:szCs w:val="21"/>
              <w:lang w:eastAsia="zh-CN"/>
            </w:rPr>
          </w:rPrChange>
        </w:rPr>
        <w:t>按照</w:t>
      </w:r>
      <w:r w:rsidRPr="0010361B">
        <w:rPr>
          <w:rFonts w:asciiTheme="minorEastAsia" w:hAnsiTheme="minorEastAsia" w:cstheme="minorEastAsia" w:hint="eastAsia"/>
          <w:color w:val="000000" w:themeColor="text1"/>
          <w:sz w:val="24"/>
          <w:szCs w:val="24"/>
          <w:lang w:eastAsia="zh-CN"/>
          <w:rPrChange w:id="160" w:author="helloqiqi1007@163.com" w:date="2018-06-01T15:05:00Z">
            <w:rPr>
              <w:rFonts w:asciiTheme="minorEastAsia" w:hAnsiTheme="minorEastAsia" w:cstheme="minorEastAsia" w:hint="eastAsia"/>
              <w:color w:val="000000" w:themeColor="text1"/>
              <w:sz w:val="21"/>
              <w:szCs w:val="21"/>
              <w:lang w:eastAsia="zh-CN"/>
            </w:rPr>
          </w:rPrChange>
        </w:rPr>
        <w:t>该</w:t>
      </w:r>
      <w:r w:rsidRPr="0010361B">
        <w:rPr>
          <w:rFonts w:asciiTheme="minorEastAsia" w:hAnsiTheme="minorEastAsia" w:cstheme="minorEastAsia"/>
          <w:color w:val="000000" w:themeColor="text1"/>
          <w:sz w:val="24"/>
          <w:szCs w:val="24"/>
          <w:lang w:eastAsia="zh-CN"/>
          <w:rPrChange w:id="161" w:author="helloqiqi1007@163.com" w:date="2018-06-01T15:05:00Z">
            <w:rPr>
              <w:rFonts w:asciiTheme="minorEastAsia" w:hAnsiTheme="minorEastAsia" w:cstheme="minorEastAsia"/>
              <w:color w:val="000000" w:themeColor="text1"/>
              <w:sz w:val="21"/>
              <w:szCs w:val="21"/>
              <w:lang w:eastAsia="zh-CN"/>
            </w:rPr>
          </w:rPrChange>
        </w:rPr>
        <w:t>申请单为甲方匹配相对应的出借人</w:t>
      </w:r>
      <w:r w:rsidRPr="0010361B">
        <w:rPr>
          <w:rFonts w:asciiTheme="minorEastAsia" w:hAnsiTheme="minorEastAsia" w:cstheme="minorEastAsia" w:hint="eastAsia"/>
          <w:color w:val="000000" w:themeColor="text1"/>
          <w:sz w:val="24"/>
          <w:szCs w:val="24"/>
          <w:lang w:eastAsia="zh-CN"/>
          <w:rPrChange w:id="162"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163" w:author="helloqiqi1007@163.com" w:date="2018-06-01T15:05:00Z">
            <w:rPr>
              <w:rFonts w:asciiTheme="minorEastAsia" w:hAnsiTheme="minorEastAsia" w:cstheme="minorEastAsia"/>
              <w:color w:val="000000" w:themeColor="text1"/>
              <w:sz w:val="21"/>
              <w:szCs w:val="21"/>
              <w:lang w:eastAsia="zh-CN"/>
            </w:rPr>
          </w:rPrChange>
        </w:rPr>
        <w:t>且</w:t>
      </w:r>
      <w:r w:rsidRPr="0010361B">
        <w:rPr>
          <w:rFonts w:cstheme="minorEastAsia" w:hint="eastAsia"/>
          <w:color w:val="000000" w:themeColor="text1"/>
          <w:sz w:val="24"/>
          <w:szCs w:val="24"/>
          <w:lang w:eastAsia="zh-CN"/>
          <w:rPrChange w:id="164" w:author="helloqiqi1007@163.com" w:date="2018-06-01T15:05:00Z">
            <w:rPr>
              <w:rFonts w:cstheme="minorEastAsia" w:hint="eastAsia"/>
              <w:color w:val="000000" w:themeColor="text1"/>
              <w:sz w:val="21"/>
              <w:szCs w:val="21"/>
              <w:lang w:eastAsia="zh-CN"/>
            </w:rPr>
          </w:rPrChange>
        </w:rPr>
        <w:t>保证在泰然金融签署的借款协议不得违反申请单所确定的内容。</w:t>
      </w:r>
    </w:p>
    <w:p w14:paraId="07209FD6"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165" w:author="helloqiqi1007@163.com" w:date="2018-06-01T15:05:00Z">
            <w:rPr>
              <w:rFonts w:asciiTheme="minorEastAsia" w:hAnsiTheme="minorEastAsia" w:cstheme="minorEastAsia"/>
              <w:color w:val="000000" w:themeColor="text1"/>
              <w:sz w:val="21"/>
              <w:szCs w:val="21"/>
              <w:lang w:val="en-US" w:eastAsia="zh-CN"/>
            </w:rPr>
          </w:rPrChange>
        </w:rPr>
      </w:pPr>
      <w:r w:rsidRPr="0010361B">
        <w:rPr>
          <w:rFonts w:asciiTheme="minorEastAsia" w:hAnsiTheme="minorEastAsia" w:cstheme="minorEastAsia"/>
          <w:color w:val="000000" w:themeColor="text1"/>
          <w:sz w:val="24"/>
          <w:szCs w:val="24"/>
          <w:lang w:val="en-US" w:eastAsia="zh-CN"/>
          <w:rPrChange w:id="166" w:author="helloqiqi1007@163.com" w:date="2018-06-01T15:05:00Z">
            <w:rPr>
              <w:rFonts w:asciiTheme="minorEastAsia" w:hAnsiTheme="minorEastAsia" w:cstheme="minorEastAsia"/>
              <w:color w:val="000000" w:themeColor="text1"/>
              <w:sz w:val="21"/>
              <w:szCs w:val="21"/>
              <w:lang w:val="en-US" w:eastAsia="zh-CN"/>
            </w:rPr>
          </w:rPrChange>
        </w:rPr>
        <w:t>3</w:t>
      </w:r>
      <w:r w:rsidRPr="0010361B">
        <w:rPr>
          <w:rFonts w:asciiTheme="minorEastAsia" w:hAnsiTheme="minorEastAsia" w:cstheme="minorEastAsia" w:hint="eastAsia"/>
          <w:color w:val="000000" w:themeColor="text1"/>
          <w:sz w:val="24"/>
          <w:szCs w:val="24"/>
          <w:lang w:val="en-US" w:eastAsia="zh-CN"/>
          <w:rPrChange w:id="167" w:author="helloqiqi1007@163.com" w:date="2018-06-01T15:05:00Z">
            <w:rPr>
              <w:rFonts w:asciiTheme="minorEastAsia" w:hAnsiTheme="minorEastAsia" w:cstheme="minorEastAsia" w:hint="eastAsia"/>
              <w:color w:val="000000" w:themeColor="text1"/>
              <w:sz w:val="21"/>
              <w:szCs w:val="21"/>
              <w:lang w:val="en-US" w:eastAsia="zh-CN"/>
            </w:rPr>
          </w:rPrChange>
        </w:rPr>
        <w:t>、甲方在</w:t>
      </w:r>
      <w:r w:rsidRPr="0010361B">
        <w:rPr>
          <w:rFonts w:asciiTheme="minorEastAsia" w:hAnsiTheme="minorEastAsia" w:cstheme="minorEastAsia"/>
          <w:color w:val="000000" w:themeColor="text1"/>
          <w:sz w:val="24"/>
          <w:szCs w:val="24"/>
          <w:lang w:val="en-US" w:eastAsia="zh-CN"/>
          <w:rPrChange w:id="168" w:author="helloqiqi1007@163.com" w:date="2018-06-01T15:05:00Z">
            <w:rPr>
              <w:rFonts w:asciiTheme="minorEastAsia" w:hAnsiTheme="minorEastAsia" w:cstheme="minorEastAsia"/>
              <w:color w:val="000000" w:themeColor="text1"/>
              <w:sz w:val="21"/>
              <w:szCs w:val="21"/>
              <w:lang w:val="en-US" w:eastAsia="zh-CN"/>
            </w:rPr>
          </w:rPrChange>
        </w:rPr>
        <w:t>T日提出</w:t>
      </w:r>
      <w:r w:rsidRPr="0010361B">
        <w:rPr>
          <w:rFonts w:asciiTheme="minorEastAsia" w:hAnsiTheme="minorEastAsia" w:cstheme="minorEastAsia" w:hint="eastAsia"/>
          <w:color w:val="000000" w:themeColor="text1"/>
          <w:sz w:val="24"/>
          <w:szCs w:val="24"/>
          <w:lang w:val="en-US" w:eastAsia="zh-CN"/>
          <w:rPrChange w:id="169" w:author="helloqiqi1007@163.com" w:date="2018-06-01T15:05:00Z">
            <w:rPr>
              <w:rFonts w:asciiTheme="minorEastAsia" w:hAnsiTheme="minorEastAsia" w:cstheme="minorEastAsia" w:hint="eastAsia"/>
              <w:color w:val="000000" w:themeColor="text1"/>
              <w:sz w:val="21"/>
              <w:szCs w:val="21"/>
              <w:lang w:val="en-US" w:eastAsia="zh-CN"/>
            </w:rPr>
          </w:rPrChange>
        </w:rPr>
        <w:t>贷款申请后，乙方需帮助甲方在</w:t>
      </w:r>
      <w:r w:rsidRPr="0010361B">
        <w:rPr>
          <w:rFonts w:asciiTheme="minorEastAsia" w:hAnsiTheme="minorEastAsia" w:cstheme="minorEastAsia"/>
          <w:color w:val="000000" w:themeColor="text1"/>
          <w:sz w:val="24"/>
          <w:szCs w:val="24"/>
          <w:lang w:val="en-US" w:eastAsia="zh-CN"/>
          <w:rPrChange w:id="170" w:author="helloqiqi1007@163.com" w:date="2018-06-01T15:05:00Z">
            <w:rPr>
              <w:rFonts w:asciiTheme="minorEastAsia" w:hAnsiTheme="minorEastAsia" w:cstheme="minorEastAsia"/>
              <w:color w:val="000000" w:themeColor="text1"/>
              <w:sz w:val="21"/>
              <w:szCs w:val="21"/>
              <w:lang w:val="en-US" w:eastAsia="zh-CN"/>
            </w:rPr>
          </w:rPrChange>
        </w:rPr>
        <w:t>T+1个工作日内完成审核，若审核通过,则</w:t>
      </w:r>
      <w:r w:rsidRPr="0010361B">
        <w:rPr>
          <w:rFonts w:asciiTheme="minorEastAsia" w:hAnsiTheme="minorEastAsia" w:cstheme="minorEastAsia" w:hint="eastAsia"/>
          <w:color w:val="000000" w:themeColor="text1"/>
          <w:sz w:val="24"/>
          <w:szCs w:val="24"/>
          <w:lang w:val="en-US" w:eastAsia="zh-CN"/>
          <w:rPrChange w:id="171" w:author="helloqiqi1007@163.com" w:date="2018-06-01T15:05:00Z">
            <w:rPr>
              <w:rFonts w:asciiTheme="minorEastAsia" w:hAnsiTheme="minorEastAsia" w:cstheme="minorEastAsia" w:hint="eastAsia"/>
              <w:color w:val="000000" w:themeColor="text1"/>
              <w:sz w:val="21"/>
              <w:szCs w:val="21"/>
              <w:lang w:val="en-US" w:eastAsia="zh-CN"/>
            </w:rPr>
          </w:rPrChange>
        </w:rPr>
        <w:t>将</w:t>
      </w:r>
      <w:r w:rsidRPr="0010361B">
        <w:rPr>
          <w:rFonts w:asciiTheme="minorEastAsia" w:hAnsiTheme="minorEastAsia" w:cstheme="minorEastAsia"/>
          <w:color w:val="000000" w:themeColor="text1"/>
          <w:sz w:val="24"/>
          <w:szCs w:val="24"/>
          <w:lang w:val="en-US" w:eastAsia="zh-CN"/>
          <w:rPrChange w:id="172" w:author="helloqiqi1007@163.com" w:date="2018-06-01T15:05:00Z">
            <w:rPr>
              <w:rFonts w:asciiTheme="minorEastAsia" w:hAnsiTheme="minorEastAsia" w:cstheme="minorEastAsia"/>
              <w:color w:val="000000" w:themeColor="text1"/>
              <w:sz w:val="21"/>
              <w:szCs w:val="21"/>
              <w:lang w:val="en-US" w:eastAsia="zh-CN"/>
            </w:rPr>
          </w:rPrChange>
        </w:rPr>
        <w:t>甲方的借款需求推送给丙方</w:t>
      </w:r>
      <w:r w:rsidRPr="0010361B">
        <w:rPr>
          <w:rFonts w:asciiTheme="minorEastAsia" w:hAnsiTheme="minorEastAsia" w:cstheme="minorEastAsia" w:hint="eastAsia"/>
          <w:color w:val="000000" w:themeColor="text1"/>
          <w:sz w:val="24"/>
          <w:szCs w:val="24"/>
          <w:lang w:val="en-US" w:eastAsia="zh-CN"/>
          <w:rPrChange w:id="173" w:author="helloqiqi1007@163.com" w:date="2018-06-01T15:05:00Z">
            <w:rPr>
              <w:rFonts w:asciiTheme="minorEastAsia" w:hAnsiTheme="minorEastAsia" w:cstheme="minorEastAsia" w:hint="eastAsia"/>
              <w:color w:val="000000" w:themeColor="text1"/>
              <w:sz w:val="21"/>
              <w:szCs w:val="21"/>
              <w:lang w:val="en-US" w:eastAsia="zh-CN"/>
            </w:rPr>
          </w:rPrChange>
        </w:rPr>
        <w:t>；</w:t>
      </w:r>
      <w:r w:rsidRPr="0010361B">
        <w:rPr>
          <w:rFonts w:asciiTheme="minorEastAsia" w:hAnsiTheme="minorEastAsia" w:cstheme="minorEastAsia"/>
          <w:color w:val="000000" w:themeColor="text1"/>
          <w:sz w:val="24"/>
          <w:szCs w:val="24"/>
          <w:lang w:val="en-US" w:eastAsia="zh-CN"/>
          <w:rPrChange w:id="174" w:author="helloqiqi1007@163.com" w:date="2018-06-01T15:05:00Z">
            <w:rPr>
              <w:rFonts w:asciiTheme="minorEastAsia" w:hAnsiTheme="minorEastAsia" w:cstheme="minorEastAsia"/>
              <w:color w:val="000000" w:themeColor="text1"/>
              <w:sz w:val="21"/>
              <w:szCs w:val="21"/>
              <w:lang w:val="en-US" w:eastAsia="zh-CN"/>
            </w:rPr>
          </w:rPrChange>
        </w:rPr>
        <w:t>如果审核不通过,则由乙方通知甲方并停止</w:t>
      </w:r>
      <w:r w:rsidRPr="0010361B">
        <w:rPr>
          <w:rFonts w:asciiTheme="minorEastAsia" w:hAnsiTheme="minorEastAsia" w:cstheme="minorEastAsia" w:hint="eastAsia"/>
          <w:color w:val="000000" w:themeColor="text1"/>
          <w:sz w:val="24"/>
          <w:szCs w:val="24"/>
          <w:lang w:val="en-US" w:eastAsia="zh-CN"/>
          <w:rPrChange w:id="175" w:author="helloqiqi1007@163.com" w:date="2018-06-01T15:05:00Z">
            <w:rPr>
              <w:rFonts w:asciiTheme="minorEastAsia" w:hAnsiTheme="minorEastAsia" w:cstheme="minorEastAsia" w:hint="eastAsia"/>
              <w:color w:val="000000" w:themeColor="text1"/>
              <w:sz w:val="21"/>
              <w:szCs w:val="21"/>
              <w:lang w:val="en-US" w:eastAsia="zh-CN"/>
            </w:rPr>
          </w:rPrChange>
        </w:rPr>
        <w:t>继续</w:t>
      </w:r>
      <w:r w:rsidRPr="0010361B">
        <w:rPr>
          <w:rFonts w:asciiTheme="minorEastAsia" w:hAnsiTheme="minorEastAsia" w:cstheme="minorEastAsia"/>
          <w:color w:val="000000" w:themeColor="text1"/>
          <w:sz w:val="24"/>
          <w:szCs w:val="24"/>
          <w:lang w:val="en-US" w:eastAsia="zh-CN"/>
          <w:rPrChange w:id="176" w:author="helloqiqi1007@163.com" w:date="2018-06-01T15:05:00Z">
            <w:rPr>
              <w:rFonts w:asciiTheme="minorEastAsia" w:hAnsiTheme="minorEastAsia" w:cstheme="minorEastAsia"/>
              <w:color w:val="000000" w:themeColor="text1"/>
              <w:sz w:val="21"/>
              <w:szCs w:val="21"/>
              <w:lang w:val="en-US" w:eastAsia="zh-CN"/>
            </w:rPr>
          </w:rPrChange>
        </w:rPr>
        <w:t>提</w:t>
      </w:r>
      <w:r w:rsidRPr="0010361B">
        <w:rPr>
          <w:rFonts w:asciiTheme="minorEastAsia" w:hAnsiTheme="minorEastAsia" w:cstheme="minorEastAsia" w:hint="eastAsia"/>
          <w:color w:val="000000" w:themeColor="text1"/>
          <w:sz w:val="24"/>
          <w:szCs w:val="24"/>
          <w:lang w:val="en-US" w:eastAsia="zh-CN"/>
          <w:rPrChange w:id="177" w:author="helloqiqi1007@163.com" w:date="2018-06-01T15:05:00Z">
            <w:rPr>
              <w:rFonts w:asciiTheme="minorEastAsia" w:hAnsiTheme="minorEastAsia" w:cstheme="minorEastAsia" w:hint="eastAsia"/>
              <w:color w:val="000000" w:themeColor="text1"/>
              <w:sz w:val="21"/>
              <w:szCs w:val="21"/>
              <w:lang w:val="en-US" w:eastAsia="zh-CN"/>
            </w:rPr>
          </w:rPrChange>
        </w:rPr>
        <w:t>供</w:t>
      </w:r>
      <w:r w:rsidRPr="0010361B">
        <w:rPr>
          <w:rFonts w:asciiTheme="minorEastAsia" w:hAnsiTheme="minorEastAsia" w:cstheme="minorEastAsia"/>
          <w:color w:val="000000" w:themeColor="text1"/>
          <w:sz w:val="24"/>
          <w:szCs w:val="24"/>
          <w:lang w:val="en-US" w:eastAsia="zh-CN"/>
          <w:rPrChange w:id="178" w:author="helloqiqi1007@163.com" w:date="2018-06-01T15:05:00Z">
            <w:rPr>
              <w:rFonts w:asciiTheme="minorEastAsia" w:hAnsiTheme="minorEastAsia" w:cstheme="minorEastAsia"/>
              <w:color w:val="000000" w:themeColor="text1"/>
              <w:sz w:val="21"/>
              <w:szCs w:val="21"/>
              <w:lang w:val="en-US" w:eastAsia="zh-CN"/>
            </w:rPr>
          </w:rPrChange>
        </w:rPr>
        <w:t>服务</w:t>
      </w:r>
      <w:r w:rsidRPr="0010361B">
        <w:rPr>
          <w:rFonts w:asciiTheme="minorEastAsia" w:hAnsiTheme="minorEastAsia" w:cstheme="minorEastAsia" w:hint="eastAsia"/>
          <w:color w:val="000000" w:themeColor="text1"/>
          <w:sz w:val="24"/>
          <w:szCs w:val="24"/>
          <w:lang w:val="en-US" w:eastAsia="zh-CN"/>
          <w:rPrChange w:id="179" w:author="helloqiqi1007@163.com" w:date="2018-06-01T15:05:00Z">
            <w:rPr>
              <w:rFonts w:asciiTheme="minorEastAsia" w:hAnsiTheme="minorEastAsia" w:cstheme="minorEastAsia" w:hint="eastAsia"/>
              <w:color w:val="000000" w:themeColor="text1"/>
              <w:sz w:val="21"/>
              <w:szCs w:val="21"/>
              <w:lang w:val="en-US" w:eastAsia="zh-CN"/>
            </w:rPr>
          </w:rPrChange>
        </w:rPr>
        <w:t>。</w:t>
      </w:r>
    </w:p>
    <w:p w14:paraId="09A08B12"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sz w:val="24"/>
          <w:szCs w:val="24"/>
          <w:lang w:val="en-US" w:eastAsia="zh-CN"/>
          <w:rPrChange w:id="180" w:author="helloqiqi1007@163.com" w:date="2018-06-01T15:05:00Z">
            <w:rPr>
              <w:rFonts w:asciiTheme="minorEastAsia" w:hAnsiTheme="minorEastAsia" w:cstheme="minorEastAsia"/>
              <w:sz w:val="21"/>
              <w:szCs w:val="21"/>
              <w:lang w:val="en-US" w:eastAsia="zh-CN"/>
            </w:rPr>
          </w:rPrChange>
        </w:rPr>
      </w:pPr>
      <w:r w:rsidRPr="0010361B">
        <w:rPr>
          <w:rFonts w:asciiTheme="minorEastAsia" w:hAnsiTheme="minorEastAsia" w:cstheme="minorEastAsia"/>
          <w:color w:val="000000" w:themeColor="text1"/>
          <w:sz w:val="24"/>
          <w:szCs w:val="24"/>
          <w:lang w:val="en-US" w:eastAsia="zh-CN"/>
          <w:rPrChange w:id="181" w:author="helloqiqi1007@163.com" w:date="2018-06-01T15:05:00Z">
            <w:rPr>
              <w:rFonts w:asciiTheme="minorEastAsia" w:hAnsiTheme="minorEastAsia" w:cstheme="minorEastAsia"/>
              <w:color w:val="000000" w:themeColor="text1"/>
              <w:sz w:val="21"/>
              <w:szCs w:val="21"/>
              <w:lang w:val="en-US" w:eastAsia="zh-CN"/>
            </w:rPr>
          </w:rPrChange>
        </w:rPr>
        <w:t>4</w:t>
      </w:r>
      <w:r w:rsidRPr="0010361B">
        <w:rPr>
          <w:rFonts w:asciiTheme="minorEastAsia" w:hAnsiTheme="minorEastAsia" w:cstheme="minorEastAsia" w:hint="eastAsia"/>
          <w:color w:val="000000" w:themeColor="text1"/>
          <w:sz w:val="24"/>
          <w:szCs w:val="24"/>
          <w:lang w:val="en-US" w:eastAsia="zh-CN"/>
          <w:rPrChange w:id="182" w:author="helloqiqi1007@163.com" w:date="2018-06-01T15:05:00Z">
            <w:rPr>
              <w:rFonts w:asciiTheme="minorEastAsia" w:hAnsiTheme="minorEastAsia" w:cstheme="minorEastAsia" w:hint="eastAsia"/>
              <w:color w:val="000000" w:themeColor="text1"/>
              <w:sz w:val="21"/>
              <w:szCs w:val="21"/>
              <w:lang w:val="en-US" w:eastAsia="zh-CN"/>
            </w:rPr>
          </w:rPrChange>
        </w:rPr>
        <w:t>、甲方借款成功后，乙方为</w:t>
      </w:r>
      <w:r w:rsidRPr="0010361B">
        <w:rPr>
          <w:rFonts w:asciiTheme="minorEastAsia" w:hAnsiTheme="minorEastAsia" w:cstheme="minorEastAsia"/>
          <w:color w:val="000000" w:themeColor="text1"/>
          <w:sz w:val="24"/>
          <w:szCs w:val="24"/>
          <w:lang w:val="en-US" w:eastAsia="zh-CN"/>
          <w:rPrChange w:id="183" w:author="helloqiqi1007@163.com" w:date="2018-06-01T15:05:00Z">
            <w:rPr>
              <w:rFonts w:asciiTheme="minorEastAsia" w:hAnsiTheme="minorEastAsia" w:cstheme="minorEastAsia"/>
              <w:color w:val="000000" w:themeColor="text1"/>
              <w:sz w:val="21"/>
              <w:szCs w:val="21"/>
              <w:lang w:val="en-US" w:eastAsia="zh-CN"/>
            </w:rPr>
          </w:rPrChange>
        </w:rPr>
        <w:t>甲方提供</w:t>
      </w:r>
      <w:r w:rsidRPr="0010361B">
        <w:rPr>
          <w:rFonts w:asciiTheme="minorEastAsia" w:hAnsiTheme="minorEastAsia" w:cstheme="minorEastAsia" w:hint="eastAsia"/>
          <w:color w:val="000000" w:themeColor="text1"/>
          <w:sz w:val="24"/>
          <w:szCs w:val="24"/>
          <w:lang w:val="en-US" w:eastAsia="zh-CN"/>
          <w:rPrChange w:id="184" w:author="helloqiqi1007@163.com" w:date="2018-06-01T15:05:00Z">
            <w:rPr>
              <w:rFonts w:asciiTheme="minorEastAsia" w:hAnsiTheme="minorEastAsia" w:cstheme="minorEastAsia" w:hint="eastAsia"/>
              <w:color w:val="000000" w:themeColor="text1"/>
              <w:sz w:val="21"/>
              <w:szCs w:val="21"/>
              <w:lang w:val="en-US" w:eastAsia="zh-CN"/>
            </w:rPr>
          </w:rPrChange>
        </w:rPr>
        <w:t>信息</w:t>
      </w:r>
      <w:r w:rsidRPr="0010361B">
        <w:rPr>
          <w:rFonts w:asciiTheme="minorEastAsia" w:hAnsiTheme="minorEastAsia" w:cstheme="minorEastAsia"/>
          <w:color w:val="000000" w:themeColor="text1"/>
          <w:sz w:val="24"/>
          <w:szCs w:val="24"/>
          <w:lang w:val="en-US" w:eastAsia="zh-CN"/>
          <w:rPrChange w:id="185" w:author="helloqiqi1007@163.com" w:date="2018-06-01T15:05:00Z">
            <w:rPr>
              <w:rFonts w:asciiTheme="minorEastAsia" w:hAnsiTheme="minorEastAsia" w:cstheme="minorEastAsia"/>
              <w:color w:val="000000" w:themeColor="text1"/>
              <w:sz w:val="21"/>
              <w:szCs w:val="21"/>
              <w:lang w:val="en-US" w:eastAsia="zh-CN"/>
            </w:rPr>
          </w:rPrChange>
        </w:rPr>
        <w:t>搜集、</w:t>
      </w:r>
      <w:r w:rsidRPr="0010361B">
        <w:rPr>
          <w:rFonts w:asciiTheme="minorEastAsia" w:hAnsiTheme="minorEastAsia" w:cstheme="minorEastAsia" w:hint="eastAsia"/>
          <w:color w:val="000000" w:themeColor="text1"/>
          <w:sz w:val="24"/>
          <w:szCs w:val="24"/>
          <w:lang w:val="en-US" w:eastAsia="zh-CN"/>
          <w:rPrChange w:id="186" w:author="helloqiqi1007@163.com" w:date="2018-06-01T15:05:00Z">
            <w:rPr>
              <w:rFonts w:asciiTheme="minorEastAsia" w:hAnsiTheme="minorEastAsia" w:cstheme="minorEastAsia" w:hint="eastAsia"/>
              <w:color w:val="000000" w:themeColor="text1"/>
              <w:sz w:val="21"/>
              <w:szCs w:val="21"/>
              <w:lang w:val="en-US" w:eastAsia="zh-CN"/>
            </w:rPr>
          </w:rPrChange>
        </w:rPr>
        <w:t>还款提醒、还款管理、贷后管理等服务。若</w:t>
      </w:r>
      <w:r w:rsidRPr="0010361B">
        <w:rPr>
          <w:rFonts w:asciiTheme="minorEastAsia" w:hAnsiTheme="minorEastAsia" w:cstheme="minorEastAsia"/>
          <w:color w:val="000000" w:themeColor="text1"/>
          <w:sz w:val="24"/>
          <w:szCs w:val="24"/>
          <w:lang w:val="en-US" w:eastAsia="zh-CN"/>
          <w:rPrChange w:id="187" w:author="helloqiqi1007@163.com" w:date="2018-06-01T15:05:00Z">
            <w:rPr>
              <w:rFonts w:asciiTheme="minorEastAsia" w:hAnsiTheme="minorEastAsia" w:cstheme="minorEastAsia"/>
              <w:color w:val="000000" w:themeColor="text1"/>
              <w:sz w:val="21"/>
              <w:szCs w:val="21"/>
              <w:lang w:val="en-US" w:eastAsia="zh-CN"/>
            </w:rPr>
          </w:rPrChange>
        </w:rPr>
        <w:t>甲方逾期</w:t>
      </w:r>
      <w:r w:rsidRPr="0010361B">
        <w:rPr>
          <w:rFonts w:asciiTheme="minorEastAsia" w:hAnsiTheme="minorEastAsia" w:cstheme="minorEastAsia" w:hint="eastAsia"/>
          <w:color w:val="000000" w:themeColor="text1"/>
          <w:sz w:val="24"/>
          <w:szCs w:val="24"/>
          <w:lang w:val="en-US" w:eastAsia="zh-CN"/>
          <w:rPrChange w:id="188" w:author="helloqiqi1007@163.com" w:date="2018-06-01T15:05:00Z">
            <w:rPr>
              <w:rFonts w:asciiTheme="minorEastAsia" w:hAnsiTheme="minorEastAsia" w:cstheme="minorEastAsia" w:hint="eastAsia"/>
              <w:color w:val="000000" w:themeColor="text1"/>
              <w:sz w:val="21"/>
              <w:szCs w:val="21"/>
              <w:lang w:val="en-US" w:eastAsia="zh-CN"/>
            </w:rPr>
          </w:rPrChange>
        </w:rPr>
        <w:t>还款</w:t>
      </w:r>
      <w:r w:rsidRPr="0010361B">
        <w:rPr>
          <w:rFonts w:asciiTheme="minorEastAsia" w:hAnsiTheme="minorEastAsia" w:cstheme="minorEastAsia"/>
          <w:color w:val="000000" w:themeColor="text1"/>
          <w:sz w:val="24"/>
          <w:szCs w:val="24"/>
          <w:lang w:val="en-US" w:eastAsia="zh-CN"/>
          <w:rPrChange w:id="189" w:author="helloqiqi1007@163.com" w:date="2018-06-01T15:05:00Z">
            <w:rPr>
              <w:rFonts w:asciiTheme="minorEastAsia" w:hAnsiTheme="minorEastAsia" w:cstheme="minorEastAsia"/>
              <w:color w:val="000000" w:themeColor="text1"/>
              <w:sz w:val="21"/>
              <w:szCs w:val="21"/>
              <w:lang w:val="en-US" w:eastAsia="zh-CN"/>
            </w:rPr>
          </w:rPrChange>
        </w:rPr>
        <w:t>的，</w:t>
      </w:r>
      <w:r w:rsidRPr="0010361B">
        <w:rPr>
          <w:rFonts w:asciiTheme="minorEastAsia" w:hAnsiTheme="minorEastAsia" w:cstheme="minorEastAsia" w:hint="eastAsia"/>
          <w:sz w:val="24"/>
          <w:szCs w:val="24"/>
          <w:lang w:val="en-US" w:eastAsia="zh-CN"/>
          <w:rPrChange w:id="190" w:author="helloqiqi1007@163.com" w:date="2018-06-01T15:05:00Z">
            <w:rPr>
              <w:rFonts w:asciiTheme="minorEastAsia" w:hAnsiTheme="minorEastAsia" w:cstheme="minorEastAsia" w:hint="eastAsia"/>
              <w:sz w:val="21"/>
              <w:szCs w:val="21"/>
              <w:lang w:val="en-US" w:eastAsia="zh-CN"/>
            </w:rPr>
          </w:rPrChange>
        </w:rPr>
        <w:t>受出借人或出借人将债权在丙方平台转让后的债权受让人委托，乙方提供催收等服务并有权将贷后管理及逾期催收服务委托第三方完成。</w:t>
      </w:r>
    </w:p>
    <w:p w14:paraId="6F03D919"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val="en-US" w:eastAsia="zh-CN"/>
          <w:rPrChange w:id="191" w:author="helloqiqi1007@163.com" w:date="2018-06-01T15:05:00Z">
            <w:rPr>
              <w:rFonts w:asciiTheme="minorEastAsia" w:hAnsiTheme="minorEastAsia" w:cstheme="minorEastAsia"/>
              <w:color w:val="000000" w:themeColor="text1"/>
              <w:sz w:val="21"/>
              <w:szCs w:val="21"/>
              <w:lang w:val="en-US" w:eastAsia="zh-CN"/>
            </w:rPr>
          </w:rPrChange>
        </w:rPr>
      </w:pPr>
    </w:p>
    <w:p w14:paraId="01AC90B1" w14:textId="77777777" w:rsidR="00FF7505" w:rsidRPr="0010361B" w:rsidRDefault="00FF7505" w:rsidP="00FF7505">
      <w:pPr>
        <w:spacing w:before="0" w:after="0" w:line="440" w:lineRule="exact"/>
        <w:ind w:rightChars="50" w:right="110"/>
        <w:rPr>
          <w:rFonts w:asciiTheme="minorEastAsia" w:hAnsiTheme="minorEastAsia" w:cstheme="minorEastAsia"/>
          <w:b/>
          <w:color w:val="000000" w:themeColor="text1"/>
          <w:sz w:val="24"/>
          <w:szCs w:val="24"/>
          <w:lang w:eastAsia="zh-CN"/>
          <w:rPrChange w:id="192" w:author="helloqiqi1007@163.com" w:date="2018-06-01T15:05:00Z">
            <w:rPr>
              <w:rFonts w:asciiTheme="minorEastAsia" w:hAnsiTheme="minorEastAsia" w:cstheme="minorEastAsia"/>
              <w:b/>
              <w:color w:val="000000" w:themeColor="text1"/>
              <w:sz w:val="21"/>
              <w:szCs w:val="21"/>
              <w:lang w:eastAsia="zh-CN"/>
            </w:rPr>
          </w:rPrChange>
        </w:rPr>
      </w:pPr>
      <w:r w:rsidRPr="0010361B">
        <w:rPr>
          <w:rFonts w:asciiTheme="minorEastAsia" w:hAnsiTheme="minorEastAsia" w:cstheme="minorEastAsia" w:hint="eastAsia"/>
          <w:b/>
          <w:color w:val="000000" w:themeColor="text1"/>
          <w:sz w:val="24"/>
          <w:szCs w:val="24"/>
          <w:lang w:val="en-US" w:eastAsia="zh-CN"/>
          <w:rPrChange w:id="193" w:author="helloqiqi1007@163.com" w:date="2018-06-01T15:05:00Z">
            <w:rPr>
              <w:rFonts w:asciiTheme="minorEastAsia" w:hAnsiTheme="minorEastAsia" w:cstheme="minorEastAsia" w:hint="eastAsia"/>
              <w:b/>
              <w:color w:val="000000" w:themeColor="text1"/>
              <w:sz w:val="21"/>
              <w:szCs w:val="21"/>
              <w:lang w:val="en-US" w:eastAsia="zh-CN"/>
            </w:rPr>
          </w:rPrChange>
        </w:rPr>
        <w:t>三</w:t>
      </w:r>
      <w:r w:rsidRPr="0010361B">
        <w:rPr>
          <w:rFonts w:asciiTheme="minorEastAsia" w:hAnsiTheme="minorEastAsia" w:cstheme="minorEastAsia"/>
          <w:b/>
          <w:color w:val="000000" w:themeColor="text1"/>
          <w:sz w:val="24"/>
          <w:szCs w:val="24"/>
          <w:lang w:val="en-US" w:eastAsia="zh-CN"/>
          <w:rPrChange w:id="194" w:author="helloqiqi1007@163.com" w:date="2018-06-01T15:05:00Z">
            <w:rPr>
              <w:rFonts w:asciiTheme="minorEastAsia" w:hAnsiTheme="minorEastAsia" w:cstheme="minorEastAsia"/>
              <w:b/>
              <w:color w:val="000000" w:themeColor="text1"/>
              <w:sz w:val="21"/>
              <w:szCs w:val="21"/>
              <w:lang w:val="en-US" w:eastAsia="zh-CN"/>
            </w:rPr>
          </w:rPrChange>
        </w:rPr>
        <w:t>、</w:t>
      </w:r>
      <w:r w:rsidRPr="0010361B">
        <w:rPr>
          <w:rFonts w:asciiTheme="minorEastAsia" w:hAnsiTheme="minorEastAsia" w:cstheme="minorEastAsia" w:hint="eastAsia"/>
          <w:b/>
          <w:color w:val="000000" w:themeColor="text1"/>
          <w:sz w:val="24"/>
          <w:szCs w:val="24"/>
          <w:lang w:eastAsia="zh-CN"/>
          <w:rPrChange w:id="195" w:author="helloqiqi1007@163.com" w:date="2018-06-01T15:05:00Z">
            <w:rPr>
              <w:rFonts w:asciiTheme="minorEastAsia" w:hAnsiTheme="minorEastAsia" w:cstheme="minorEastAsia" w:hint="eastAsia"/>
              <w:b/>
              <w:color w:val="000000" w:themeColor="text1"/>
              <w:sz w:val="21"/>
              <w:szCs w:val="21"/>
              <w:lang w:eastAsia="zh-CN"/>
            </w:rPr>
          </w:rPrChange>
        </w:rPr>
        <w:t>本</w:t>
      </w:r>
      <w:r w:rsidRPr="0010361B">
        <w:rPr>
          <w:rFonts w:asciiTheme="minorEastAsia" w:hAnsiTheme="minorEastAsia" w:cstheme="minorEastAsia"/>
          <w:b/>
          <w:color w:val="000000" w:themeColor="text1"/>
          <w:sz w:val="24"/>
          <w:szCs w:val="24"/>
          <w:lang w:eastAsia="zh-CN"/>
          <w:rPrChange w:id="196" w:author="helloqiqi1007@163.com" w:date="2018-06-01T15:05:00Z">
            <w:rPr>
              <w:rFonts w:asciiTheme="minorEastAsia" w:hAnsiTheme="minorEastAsia" w:cstheme="minorEastAsia"/>
              <w:b/>
              <w:color w:val="000000" w:themeColor="text1"/>
              <w:sz w:val="21"/>
              <w:szCs w:val="21"/>
              <w:lang w:eastAsia="zh-CN"/>
            </w:rPr>
          </w:rPrChange>
        </w:rPr>
        <w:t>协议及</w:t>
      </w:r>
      <w:r w:rsidRPr="0010361B">
        <w:rPr>
          <w:rFonts w:asciiTheme="minorEastAsia" w:hAnsiTheme="minorEastAsia" w:cstheme="minorEastAsia" w:hint="eastAsia"/>
          <w:b/>
          <w:color w:val="000000" w:themeColor="text1"/>
          <w:sz w:val="24"/>
          <w:szCs w:val="24"/>
          <w:lang w:eastAsia="zh-CN"/>
          <w:rPrChange w:id="197" w:author="helloqiqi1007@163.com" w:date="2018-06-01T15:05:00Z">
            <w:rPr>
              <w:rFonts w:asciiTheme="minorEastAsia" w:hAnsiTheme="minorEastAsia" w:cstheme="minorEastAsia" w:hint="eastAsia"/>
              <w:b/>
              <w:color w:val="000000" w:themeColor="text1"/>
              <w:sz w:val="21"/>
              <w:szCs w:val="21"/>
              <w:lang w:eastAsia="zh-CN"/>
            </w:rPr>
          </w:rPrChange>
        </w:rPr>
        <w:t>相关协议的订立</w:t>
      </w:r>
    </w:p>
    <w:p w14:paraId="54378C79" w14:textId="77777777" w:rsidR="00FF7505" w:rsidRPr="0010361B" w:rsidRDefault="00FF7505" w:rsidP="00FF7505">
      <w:pPr>
        <w:spacing w:before="0" w:after="0" w:line="440" w:lineRule="exact"/>
        <w:ind w:left="50" w:rightChars="50" w:right="110" w:firstLineChars="200" w:firstLine="480"/>
        <w:rPr>
          <w:rFonts w:asciiTheme="minorEastAsia" w:hAnsiTheme="minorEastAsia" w:cstheme="minorEastAsia"/>
          <w:color w:val="000000" w:themeColor="text1"/>
          <w:sz w:val="24"/>
          <w:szCs w:val="24"/>
          <w:lang w:eastAsia="zh-CN"/>
          <w:rPrChange w:id="198"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199" w:author="helloqiqi1007@163.com" w:date="2018-06-01T15:05:00Z">
            <w:rPr>
              <w:rFonts w:asciiTheme="minorEastAsia" w:hAnsiTheme="minorEastAsia" w:cstheme="minorEastAsia"/>
              <w:color w:val="000000" w:themeColor="text1"/>
              <w:sz w:val="21"/>
              <w:szCs w:val="21"/>
              <w:lang w:eastAsia="zh-CN"/>
            </w:rPr>
          </w:rPrChange>
        </w:rPr>
        <w:t>1、三方同意并确认：本协议采用电子文本形式制成，并永久保存在乙方、丙方</w:t>
      </w:r>
      <w:r w:rsidRPr="0010361B">
        <w:rPr>
          <w:rFonts w:asciiTheme="minorEastAsia" w:hAnsiTheme="minorEastAsia" w:cstheme="minorEastAsia" w:hint="eastAsia"/>
          <w:color w:val="000000" w:themeColor="text1"/>
          <w:sz w:val="24"/>
          <w:szCs w:val="24"/>
          <w:lang w:eastAsia="zh-CN"/>
          <w:rPrChange w:id="200" w:author="helloqiqi1007@163.com" w:date="2018-06-01T15:05:00Z">
            <w:rPr>
              <w:rFonts w:asciiTheme="minorEastAsia" w:hAnsiTheme="minorEastAsia" w:cstheme="minorEastAsia" w:hint="eastAsia"/>
              <w:color w:val="000000" w:themeColor="text1"/>
              <w:sz w:val="21"/>
              <w:szCs w:val="21"/>
              <w:lang w:eastAsia="zh-CN"/>
            </w:rPr>
          </w:rPrChange>
        </w:rPr>
        <w:t>为此设立的专用服务器上备查，各方均认可本形式的法律效力。</w:t>
      </w:r>
    </w:p>
    <w:p w14:paraId="7214E44F"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201"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202" w:author="helloqiqi1007@163.com" w:date="2018-06-01T15:05:00Z">
            <w:rPr>
              <w:rFonts w:asciiTheme="minorEastAsia" w:hAnsiTheme="minorEastAsia" w:cstheme="minorEastAsia"/>
              <w:color w:val="000000" w:themeColor="text1"/>
              <w:sz w:val="21"/>
              <w:szCs w:val="21"/>
              <w:lang w:eastAsia="zh-CN"/>
            </w:rPr>
          </w:rPrChange>
        </w:rPr>
        <w:lastRenderedPageBreak/>
        <w:t>2</w:t>
      </w:r>
      <w:r w:rsidRPr="0010361B">
        <w:rPr>
          <w:rFonts w:asciiTheme="minorEastAsia" w:hAnsiTheme="minorEastAsia" w:cstheme="minorEastAsia" w:hint="eastAsia"/>
          <w:color w:val="000000" w:themeColor="text1"/>
          <w:sz w:val="24"/>
          <w:szCs w:val="24"/>
          <w:lang w:eastAsia="zh-CN"/>
          <w:rPrChange w:id="203" w:author="helloqiqi1007@163.com" w:date="2018-06-01T15:05:00Z">
            <w:rPr>
              <w:rFonts w:asciiTheme="minorEastAsia" w:hAnsiTheme="minorEastAsia" w:cstheme="minorEastAsia" w:hint="eastAsia"/>
              <w:color w:val="000000" w:themeColor="text1"/>
              <w:sz w:val="21"/>
              <w:szCs w:val="21"/>
              <w:lang w:eastAsia="zh-CN"/>
            </w:rPr>
          </w:rPrChange>
        </w:rPr>
        <w:t>、甲方同意并确认：就</w:t>
      </w:r>
      <w:r w:rsidRPr="0010361B">
        <w:rPr>
          <w:rFonts w:asciiTheme="minorEastAsia" w:hAnsiTheme="minorEastAsia" w:cstheme="minorEastAsia"/>
          <w:color w:val="000000" w:themeColor="text1"/>
          <w:sz w:val="24"/>
          <w:szCs w:val="24"/>
          <w:lang w:eastAsia="zh-CN"/>
          <w:rPrChange w:id="204" w:author="helloqiqi1007@163.com" w:date="2018-06-01T15:05:00Z">
            <w:rPr>
              <w:rFonts w:asciiTheme="minorEastAsia" w:hAnsiTheme="minorEastAsia" w:cstheme="minorEastAsia"/>
              <w:color w:val="000000" w:themeColor="text1"/>
              <w:sz w:val="21"/>
              <w:szCs w:val="21"/>
              <w:lang w:eastAsia="zh-CN"/>
            </w:rPr>
          </w:rPrChange>
        </w:rPr>
        <w:t>丙方</w:t>
      </w:r>
      <w:r w:rsidRPr="0010361B">
        <w:rPr>
          <w:rFonts w:asciiTheme="minorEastAsia" w:hAnsiTheme="minorEastAsia" w:cstheme="minorEastAsia" w:hint="eastAsia"/>
          <w:color w:val="000000" w:themeColor="text1"/>
          <w:sz w:val="24"/>
          <w:szCs w:val="24"/>
          <w:lang w:eastAsia="zh-CN"/>
          <w:rPrChange w:id="205" w:author="helloqiqi1007@163.com" w:date="2018-06-01T15:05:00Z">
            <w:rPr>
              <w:rFonts w:asciiTheme="minorEastAsia" w:hAnsiTheme="minorEastAsia" w:cstheme="minorEastAsia" w:hint="eastAsia"/>
              <w:color w:val="000000" w:themeColor="text1"/>
              <w:sz w:val="21"/>
              <w:szCs w:val="21"/>
              <w:lang w:eastAsia="zh-CN"/>
            </w:rPr>
          </w:rPrChange>
        </w:rPr>
        <w:t>在</w:t>
      </w:r>
      <w:r w:rsidRPr="0010361B">
        <w:rPr>
          <w:rFonts w:asciiTheme="minorEastAsia" w:hAnsiTheme="minorEastAsia" w:cstheme="minorEastAsia" w:hint="eastAsia"/>
          <w:color w:val="000000" w:themeColor="text1"/>
          <w:sz w:val="24"/>
          <w:szCs w:val="24"/>
          <w:u w:val="single"/>
          <w:lang w:eastAsia="zh-CN"/>
          <w:rPrChange w:id="206" w:author="helloqiqi1007@163.com" w:date="2018-06-01T15:05:00Z">
            <w:rPr>
              <w:rFonts w:asciiTheme="minorEastAsia" w:hAnsiTheme="minorEastAsia" w:cstheme="minorEastAsia" w:hint="eastAsia"/>
              <w:color w:val="000000" w:themeColor="text1"/>
              <w:sz w:val="21"/>
              <w:szCs w:val="21"/>
              <w:u w:val="single"/>
              <w:lang w:eastAsia="zh-CN"/>
            </w:rPr>
          </w:rPrChange>
        </w:rPr>
        <w:t>泰然金融</w:t>
      </w:r>
      <w:r w:rsidRPr="0010361B">
        <w:rPr>
          <w:rFonts w:asciiTheme="minorEastAsia" w:hAnsiTheme="minorEastAsia" w:cstheme="minorEastAsia" w:hint="eastAsia"/>
          <w:color w:val="000000" w:themeColor="text1"/>
          <w:sz w:val="24"/>
          <w:szCs w:val="24"/>
          <w:lang w:eastAsia="zh-CN"/>
          <w:rPrChange w:id="207" w:author="helloqiqi1007@163.com" w:date="2018-06-01T15:05:00Z">
            <w:rPr>
              <w:rFonts w:asciiTheme="minorEastAsia" w:hAnsiTheme="minorEastAsia" w:cstheme="minorEastAsia" w:hint="eastAsia"/>
              <w:color w:val="000000" w:themeColor="text1"/>
              <w:sz w:val="21"/>
              <w:szCs w:val="21"/>
              <w:lang w:eastAsia="zh-CN"/>
            </w:rPr>
          </w:rPrChange>
        </w:rPr>
        <w:t>发布甲方借款</w:t>
      </w:r>
      <w:r w:rsidRPr="0010361B">
        <w:rPr>
          <w:rFonts w:asciiTheme="minorEastAsia" w:hAnsiTheme="minorEastAsia" w:cstheme="minorEastAsia"/>
          <w:color w:val="000000" w:themeColor="text1"/>
          <w:sz w:val="24"/>
          <w:szCs w:val="24"/>
          <w:lang w:eastAsia="zh-CN"/>
          <w:rPrChange w:id="208" w:author="helloqiqi1007@163.com" w:date="2018-06-01T15:05:00Z">
            <w:rPr>
              <w:rFonts w:asciiTheme="minorEastAsia" w:hAnsiTheme="minorEastAsia" w:cstheme="minorEastAsia"/>
              <w:color w:val="000000" w:themeColor="text1"/>
              <w:sz w:val="21"/>
              <w:szCs w:val="21"/>
              <w:lang w:eastAsia="zh-CN"/>
            </w:rPr>
          </w:rPrChange>
        </w:rPr>
        <w:t>需求并</w:t>
      </w:r>
      <w:r w:rsidRPr="0010361B">
        <w:rPr>
          <w:rFonts w:asciiTheme="minorEastAsia" w:hAnsiTheme="minorEastAsia" w:cstheme="minorEastAsia" w:hint="eastAsia"/>
          <w:color w:val="000000" w:themeColor="text1"/>
          <w:sz w:val="24"/>
          <w:szCs w:val="24"/>
          <w:lang w:eastAsia="zh-CN"/>
          <w:rPrChange w:id="209" w:author="helloqiqi1007@163.com" w:date="2018-06-01T15:05:00Z">
            <w:rPr>
              <w:rFonts w:asciiTheme="minorEastAsia" w:hAnsiTheme="minorEastAsia" w:cstheme="minorEastAsia" w:hint="eastAsia"/>
              <w:color w:val="000000" w:themeColor="text1"/>
              <w:sz w:val="21"/>
              <w:szCs w:val="21"/>
              <w:lang w:eastAsia="zh-CN"/>
            </w:rPr>
          </w:rPrChange>
        </w:rPr>
        <w:t>为甲方所匹配</w:t>
      </w:r>
      <w:r w:rsidRPr="0010361B">
        <w:rPr>
          <w:rFonts w:asciiTheme="minorEastAsia" w:hAnsiTheme="minorEastAsia" w:cstheme="minorEastAsia"/>
          <w:color w:val="000000" w:themeColor="text1"/>
          <w:sz w:val="24"/>
          <w:szCs w:val="24"/>
          <w:lang w:eastAsia="zh-CN"/>
          <w:rPrChange w:id="210" w:author="helloqiqi1007@163.com" w:date="2018-06-01T15:05:00Z">
            <w:rPr>
              <w:rFonts w:asciiTheme="minorEastAsia" w:hAnsiTheme="minorEastAsia" w:cstheme="minorEastAsia"/>
              <w:color w:val="000000" w:themeColor="text1"/>
              <w:sz w:val="21"/>
              <w:szCs w:val="21"/>
              <w:lang w:eastAsia="zh-CN"/>
            </w:rPr>
          </w:rPrChange>
        </w:rPr>
        <w:t>的</w:t>
      </w:r>
      <w:r w:rsidRPr="0010361B">
        <w:rPr>
          <w:rFonts w:asciiTheme="minorEastAsia" w:hAnsiTheme="minorEastAsia" w:cstheme="minorEastAsia" w:hint="eastAsia"/>
          <w:color w:val="000000" w:themeColor="text1"/>
          <w:sz w:val="24"/>
          <w:szCs w:val="24"/>
          <w:lang w:eastAsia="zh-CN"/>
          <w:rPrChange w:id="211" w:author="helloqiqi1007@163.com" w:date="2018-06-01T15:05:00Z">
            <w:rPr>
              <w:rFonts w:asciiTheme="minorEastAsia" w:hAnsiTheme="minorEastAsia" w:cstheme="minorEastAsia" w:hint="eastAsia"/>
              <w:color w:val="000000" w:themeColor="text1"/>
              <w:sz w:val="21"/>
              <w:szCs w:val="21"/>
              <w:lang w:eastAsia="zh-CN"/>
            </w:rPr>
          </w:rPrChange>
        </w:rPr>
        <w:t>出借人，</w:t>
      </w:r>
      <w:r w:rsidRPr="0010361B">
        <w:rPr>
          <w:rFonts w:asciiTheme="minorEastAsia" w:hAnsiTheme="minorEastAsia" w:cstheme="minorEastAsia" w:hint="eastAsia"/>
          <w:color w:val="000000" w:themeColor="text1"/>
          <w:sz w:val="24"/>
          <w:szCs w:val="24"/>
          <w:shd w:val="clear" w:color="auto" w:fill="FFFFFF" w:themeFill="background1"/>
          <w:lang w:eastAsia="zh-CN"/>
          <w:rPrChange w:id="212"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甲方不可</w:t>
      </w:r>
      <w:r w:rsidRPr="0010361B">
        <w:rPr>
          <w:rFonts w:asciiTheme="minorEastAsia" w:hAnsiTheme="minorEastAsia" w:cstheme="minorEastAsia"/>
          <w:color w:val="000000" w:themeColor="text1"/>
          <w:sz w:val="24"/>
          <w:szCs w:val="24"/>
          <w:shd w:val="clear" w:color="auto" w:fill="FFFFFF" w:themeFill="background1"/>
          <w:lang w:eastAsia="zh-CN"/>
          <w:rPrChange w:id="213"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撤销的</w:t>
      </w:r>
      <w:r w:rsidRPr="0010361B">
        <w:rPr>
          <w:rFonts w:asciiTheme="minorEastAsia" w:hAnsiTheme="minorEastAsia" w:cstheme="minorEastAsia" w:hint="eastAsia"/>
          <w:color w:val="000000" w:themeColor="text1"/>
          <w:sz w:val="24"/>
          <w:szCs w:val="24"/>
          <w:shd w:val="clear" w:color="auto" w:fill="FFFFFF" w:themeFill="background1"/>
          <w:lang w:eastAsia="zh-CN"/>
          <w:rPrChange w:id="214"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授权丙方使用</w:t>
      </w:r>
      <w:r w:rsidRPr="0010361B">
        <w:rPr>
          <w:rFonts w:asciiTheme="minorEastAsia" w:hAnsiTheme="minorEastAsia" w:cstheme="minorEastAsia"/>
          <w:color w:val="000000" w:themeColor="text1"/>
          <w:sz w:val="24"/>
          <w:szCs w:val="24"/>
          <w:shd w:val="clear" w:color="auto" w:fill="FFFFFF" w:themeFill="background1"/>
          <w:lang w:eastAsia="zh-CN"/>
          <w:rPrChange w:id="215"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其电子签章</w:t>
      </w:r>
      <w:r w:rsidRPr="0010361B">
        <w:rPr>
          <w:rFonts w:asciiTheme="minorEastAsia" w:hAnsiTheme="minorEastAsia" w:cstheme="minorEastAsia" w:hint="eastAsia"/>
          <w:color w:val="000000" w:themeColor="text1"/>
          <w:sz w:val="24"/>
          <w:szCs w:val="24"/>
          <w:shd w:val="clear" w:color="auto" w:fill="FFFFFF" w:themeFill="background1"/>
          <w:lang w:eastAsia="zh-CN"/>
          <w:rPrChange w:id="216"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与</w:t>
      </w:r>
      <w:r w:rsidRPr="0010361B">
        <w:rPr>
          <w:rFonts w:asciiTheme="minorEastAsia" w:hAnsiTheme="minorEastAsia" w:cstheme="minorEastAsia"/>
          <w:color w:val="000000" w:themeColor="text1"/>
          <w:sz w:val="24"/>
          <w:szCs w:val="24"/>
          <w:shd w:val="clear" w:color="auto" w:fill="FFFFFF" w:themeFill="background1"/>
          <w:lang w:eastAsia="zh-CN"/>
          <w:rPrChange w:id="217"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出借人在</w:t>
      </w:r>
      <w:r w:rsidRPr="0010361B">
        <w:rPr>
          <w:rFonts w:asciiTheme="minorEastAsia" w:hAnsiTheme="minorEastAsia" w:cstheme="minorEastAsia" w:hint="eastAsia"/>
          <w:color w:val="000000" w:themeColor="text1"/>
          <w:sz w:val="24"/>
          <w:szCs w:val="24"/>
          <w:lang w:eastAsia="zh-CN"/>
          <w:rPrChange w:id="218" w:author="helloqiqi1007@163.com" w:date="2018-06-01T15:05:00Z">
            <w:rPr>
              <w:rFonts w:asciiTheme="minorEastAsia" w:hAnsiTheme="minorEastAsia" w:cstheme="minorEastAsia" w:hint="eastAsia"/>
              <w:color w:val="000000" w:themeColor="text1"/>
              <w:sz w:val="21"/>
              <w:szCs w:val="21"/>
              <w:lang w:eastAsia="zh-CN"/>
            </w:rPr>
          </w:rPrChange>
        </w:rPr>
        <w:t>泰然金融</w:t>
      </w:r>
      <w:r w:rsidRPr="0010361B">
        <w:rPr>
          <w:rFonts w:asciiTheme="minorEastAsia" w:hAnsiTheme="minorEastAsia" w:cstheme="minorEastAsia"/>
          <w:color w:val="000000" w:themeColor="text1"/>
          <w:sz w:val="24"/>
          <w:szCs w:val="24"/>
          <w:shd w:val="clear" w:color="auto" w:fill="FFFFFF" w:themeFill="background1"/>
          <w:lang w:eastAsia="zh-CN"/>
          <w:rPrChange w:id="219"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签署</w:t>
      </w:r>
      <w:r w:rsidRPr="0010361B">
        <w:rPr>
          <w:rFonts w:asciiTheme="minorEastAsia" w:hAnsiTheme="minorEastAsia" w:cstheme="minorEastAsia" w:hint="eastAsia"/>
          <w:color w:val="000000" w:themeColor="text1"/>
          <w:sz w:val="24"/>
          <w:szCs w:val="24"/>
          <w:shd w:val="clear" w:color="auto" w:fill="FFFFFF" w:themeFill="background1"/>
          <w:lang w:eastAsia="zh-CN"/>
          <w:rPrChange w:id="220"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电子</w:t>
      </w:r>
      <w:r w:rsidRPr="0010361B">
        <w:rPr>
          <w:rFonts w:asciiTheme="minorEastAsia" w:hAnsiTheme="minorEastAsia" w:cstheme="minorEastAsia"/>
          <w:color w:val="000000" w:themeColor="text1"/>
          <w:sz w:val="24"/>
          <w:szCs w:val="24"/>
          <w:shd w:val="clear" w:color="auto" w:fill="FFFFFF" w:themeFill="background1"/>
          <w:lang w:eastAsia="zh-CN"/>
          <w:rPrChange w:id="221"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借款协议</w:t>
      </w:r>
      <w:r w:rsidRPr="0010361B">
        <w:rPr>
          <w:rFonts w:asciiTheme="minorEastAsia" w:hAnsiTheme="minorEastAsia" w:cstheme="minorEastAsia" w:hint="eastAsia"/>
          <w:color w:val="000000" w:themeColor="text1"/>
          <w:sz w:val="24"/>
          <w:szCs w:val="24"/>
          <w:shd w:val="clear" w:color="auto" w:fill="FFFFFF" w:themeFill="background1"/>
          <w:lang w:eastAsia="zh-CN"/>
          <w:rPrChange w:id="222"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w:t>
      </w:r>
      <w:r w:rsidRPr="0010361B">
        <w:rPr>
          <w:rFonts w:asciiTheme="minorEastAsia" w:hAnsiTheme="minorEastAsia" w:cstheme="minorEastAsia" w:hint="eastAsia"/>
          <w:color w:val="000000" w:themeColor="text1"/>
          <w:sz w:val="24"/>
          <w:szCs w:val="24"/>
          <w:lang w:eastAsia="zh-CN"/>
          <w:rPrChange w:id="223" w:author="helloqiqi1007@163.com" w:date="2018-06-01T15:05:00Z">
            <w:rPr>
              <w:rFonts w:asciiTheme="minorEastAsia" w:hAnsiTheme="minorEastAsia" w:cstheme="minorEastAsia" w:hint="eastAsia"/>
              <w:color w:val="000000" w:themeColor="text1"/>
              <w:sz w:val="21"/>
              <w:szCs w:val="21"/>
              <w:lang w:eastAsia="zh-CN"/>
            </w:rPr>
          </w:rPrChange>
        </w:rPr>
        <w:t>借款协议经各方签署即成立并生效，</w:t>
      </w:r>
      <w:r w:rsidRPr="0010361B">
        <w:rPr>
          <w:rFonts w:asciiTheme="minorEastAsia" w:hAnsiTheme="minorEastAsia" w:cstheme="minorEastAsia"/>
          <w:color w:val="000000" w:themeColor="text1"/>
          <w:sz w:val="24"/>
          <w:szCs w:val="24"/>
          <w:lang w:eastAsia="zh-CN"/>
          <w:rPrChange w:id="224" w:author="helloqiqi1007@163.com" w:date="2018-06-01T15:05:00Z">
            <w:rPr>
              <w:rFonts w:asciiTheme="minorEastAsia" w:hAnsiTheme="minorEastAsia" w:cstheme="minorEastAsia"/>
              <w:color w:val="000000" w:themeColor="text1"/>
              <w:sz w:val="21"/>
              <w:szCs w:val="21"/>
              <w:lang w:eastAsia="zh-CN"/>
            </w:rPr>
          </w:rPrChange>
        </w:rPr>
        <w:t>保存于丙方</w:t>
      </w:r>
      <w:r w:rsidRPr="0010361B">
        <w:rPr>
          <w:rFonts w:asciiTheme="minorEastAsia" w:hAnsiTheme="minorEastAsia" w:cstheme="minorEastAsia" w:hint="eastAsia"/>
          <w:color w:val="000000" w:themeColor="text1"/>
          <w:sz w:val="24"/>
          <w:szCs w:val="24"/>
          <w:lang w:eastAsia="zh-CN"/>
          <w:rPrChange w:id="225" w:author="helloqiqi1007@163.com" w:date="2018-06-01T15:05:00Z">
            <w:rPr>
              <w:rFonts w:asciiTheme="minorEastAsia" w:hAnsiTheme="minorEastAsia" w:cstheme="minorEastAsia" w:hint="eastAsia"/>
              <w:color w:val="000000" w:themeColor="text1"/>
              <w:sz w:val="21"/>
              <w:szCs w:val="21"/>
              <w:lang w:eastAsia="zh-CN"/>
            </w:rPr>
          </w:rPrChange>
        </w:rPr>
        <w:t>平台。甲方可通过丙</w:t>
      </w:r>
      <w:r w:rsidRPr="0010361B">
        <w:rPr>
          <w:rFonts w:asciiTheme="minorEastAsia" w:hAnsiTheme="minorEastAsia" w:cstheme="minorEastAsia"/>
          <w:color w:val="000000" w:themeColor="text1"/>
          <w:sz w:val="24"/>
          <w:szCs w:val="24"/>
          <w:lang w:eastAsia="zh-CN"/>
          <w:rPrChange w:id="226" w:author="helloqiqi1007@163.com" w:date="2018-06-01T15:05:00Z">
            <w:rPr>
              <w:rFonts w:asciiTheme="minorEastAsia" w:hAnsiTheme="minorEastAsia" w:cstheme="minorEastAsia"/>
              <w:color w:val="000000" w:themeColor="text1"/>
              <w:sz w:val="21"/>
              <w:szCs w:val="21"/>
              <w:lang w:eastAsia="zh-CN"/>
            </w:rPr>
          </w:rPrChange>
        </w:rPr>
        <w:t>方</w:t>
      </w:r>
      <w:r w:rsidRPr="0010361B">
        <w:rPr>
          <w:rFonts w:asciiTheme="minorEastAsia" w:hAnsiTheme="minorEastAsia" w:cstheme="minorEastAsia" w:hint="eastAsia"/>
          <w:color w:val="000000" w:themeColor="text1"/>
          <w:sz w:val="24"/>
          <w:szCs w:val="24"/>
          <w:lang w:eastAsia="zh-CN"/>
          <w:rPrChange w:id="227" w:author="helloqiqi1007@163.com" w:date="2018-06-01T15:05:00Z">
            <w:rPr>
              <w:rFonts w:asciiTheme="minorEastAsia" w:hAnsiTheme="minorEastAsia" w:cstheme="minorEastAsia" w:hint="eastAsia"/>
              <w:color w:val="000000" w:themeColor="text1"/>
              <w:sz w:val="21"/>
              <w:szCs w:val="21"/>
              <w:lang w:eastAsia="zh-CN"/>
            </w:rPr>
          </w:rPrChange>
        </w:rPr>
        <w:t>查阅、</w:t>
      </w:r>
      <w:r w:rsidRPr="0010361B">
        <w:rPr>
          <w:rFonts w:asciiTheme="minorEastAsia" w:hAnsiTheme="minorEastAsia" w:cstheme="minorEastAsia"/>
          <w:color w:val="000000" w:themeColor="text1"/>
          <w:sz w:val="24"/>
          <w:szCs w:val="24"/>
          <w:lang w:eastAsia="zh-CN"/>
          <w:rPrChange w:id="228" w:author="helloqiqi1007@163.com" w:date="2018-06-01T15:05:00Z">
            <w:rPr>
              <w:rFonts w:asciiTheme="minorEastAsia" w:hAnsiTheme="minorEastAsia" w:cstheme="minorEastAsia"/>
              <w:color w:val="000000" w:themeColor="text1"/>
              <w:sz w:val="21"/>
              <w:szCs w:val="21"/>
              <w:lang w:eastAsia="zh-CN"/>
            </w:rPr>
          </w:rPrChange>
        </w:rPr>
        <w:t>下载</w:t>
      </w:r>
      <w:r w:rsidRPr="0010361B">
        <w:rPr>
          <w:rFonts w:asciiTheme="minorEastAsia" w:hAnsiTheme="minorEastAsia" w:cstheme="minorEastAsia" w:hint="eastAsia"/>
          <w:color w:val="000000" w:themeColor="text1"/>
          <w:sz w:val="24"/>
          <w:szCs w:val="24"/>
          <w:lang w:eastAsia="zh-CN"/>
          <w:rPrChange w:id="229" w:author="helloqiqi1007@163.com" w:date="2018-06-01T15:05:00Z">
            <w:rPr>
              <w:rFonts w:asciiTheme="minorEastAsia" w:hAnsiTheme="minorEastAsia" w:cstheme="minorEastAsia" w:hint="eastAsia"/>
              <w:color w:val="000000" w:themeColor="text1"/>
              <w:sz w:val="21"/>
              <w:szCs w:val="21"/>
              <w:lang w:eastAsia="zh-CN"/>
            </w:rPr>
          </w:rPrChange>
        </w:rPr>
        <w:t>借款协议。</w:t>
      </w:r>
    </w:p>
    <w:p w14:paraId="2687A030"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230" w:author="helloqiqi1007@163.com" w:date="2018-06-01T15:05:00Z">
            <w:rPr>
              <w:rFonts w:asciiTheme="minorEastAsia" w:hAnsiTheme="minorEastAsia" w:cstheme="minorEastAsia"/>
              <w:color w:val="000000" w:themeColor="text1"/>
              <w:sz w:val="21"/>
              <w:szCs w:val="21"/>
              <w:lang w:eastAsia="zh-CN"/>
            </w:rPr>
          </w:rPrChange>
        </w:rPr>
      </w:pPr>
    </w:p>
    <w:p w14:paraId="3C192415" w14:textId="77777777" w:rsidR="00FF7505" w:rsidRPr="0010361B" w:rsidRDefault="00FF7505" w:rsidP="00FF7505">
      <w:pPr>
        <w:spacing w:before="0" w:after="0" w:line="440" w:lineRule="exact"/>
        <w:ind w:rightChars="50" w:right="110"/>
        <w:rPr>
          <w:rFonts w:asciiTheme="minorEastAsia" w:hAnsiTheme="minorEastAsia" w:cstheme="minorEastAsia"/>
          <w:b/>
          <w:color w:val="000000" w:themeColor="text1"/>
          <w:sz w:val="24"/>
          <w:szCs w:val="24"/>
          <w:lang w:eastAsia="zh-CN"/>
          <w:rPrChange w:id="231" w:author="helloqiqi1007@163.com" w:date="2018-06-01T15:05:00Z">
            <w:rPr>
              <w:rFonts w:asciiTheme="minorEastAsia" w:hAnsiTheme="minorEastAsia" w:cstheme="minorEastAsia"/>
              <w:b/>
              <w:color w:val="000000" w:themeColor="text1"/>
              <w:sz w:val="21"/>
              <w:szCs w:val="21"/>
              <w:lang w:eastAsia="zh-CN"/>
            </w:rPr>
          </w:rPrChange>
        </w:rPr>
      </w:pPr>
      <w:r w:rsidRPr="0010361B">
        <w:rPr>
          <w:rFonts w:asciiTheme="minorEastAsia" w:hAnsiTheme="minorEastAsia" w:cstheme="minorEastAsia" w:hint="eastAsia"/>
          <w:b/>
          <w:color w:val="000000" w:themeColor="text1"/>
          <w:sz w:val="24"/>
          <w:szCs w:val="24"/>
          <w:lang w:eastAsia="zh-CN"/>
          <w:rPrChange w:id="232" w:author="helloqiqi1007@163.com" w:date="2018-06-01T15:05:00Z">
            <w:rPr>
              <w:rFonts w:asciiTheme="minorEastAsia" w:hAnsiTheme="minorEastAsia" w:cstheme="minorEastAsia" w:hint="eastAsia"/>
              <w:b/>
              <w:color w:val="000000" w:themeColor="text1"/>
              <w:sz w:val="21"/>
              <w:szCs w:val="21"/>
              <w:lang w:eastAsia="zh-CN"/>
            </w:rPr>
          </w:rPrChange>
        </w:rPr>
        <w:t>四</w:t>
      </w:r>
      <w:r w:rsidRPr="0010361B">
        <w:rPr>
          <w:rFonts w:asciiTheme="minorEastAsia" w:hAnsiTheme="minorEastAsia" w:cstheme="minorEastAsia"/>
          <w:b/>
          <w:color w:val="000000" w:themeColor="text1"/>
          <w:sz w:val="24"/>
          <w:szCs w:val="24"/>
          <w:lang w:eastAsia="zh-CN"/>
          <w:rPrChange w:id="233" w:author="helloqiqi1007@163.com" w:date="2018-06-01T15:05:00Z">
            <w:rPr>
              <w:rFonts w:asciiTheme="minorEastAsia" w:hAnsiTheme="minorEastAsia" w:cstheme="minorEastAsia"/>
              <w:b/>
              <w:color w:val="000000" w:themeColor="text1"/>
              <w:sz w:val="21"/>
              <w:szCs w:val="21"/>
              <w:lang w:eastAsia="zh-CN"/>
            </w:rPr>
          </w:rPrChange>
        </w:rPr>
        <w:t>、</w:t>
      </w:r>
      <w:r w:rsidRPr="0010361B">
        <w:rPr>
          <w:rFonts w:asciiTheme="minorEastAsia" w:hAnsiTheme="minorEastAsia" w:cstheme="minorEastAsia" w:hint="eastAsia"/>
          <w:b/>
          <w:color w:val="000000" w:themeColor="text1"/>
          <w:sz w:val="24"/>
          <w:szCs w:val="24"/>
          <w:lang w:eastAsia="zh-CN"/>
          <w:rPrChange w:id="234" w:author="helloqiqi1007@163.com" w:date="2018-06-01T15:05:00Z">
            <w:rPr>
              <w:rFonts w:asciiTheme="minorEastAsia" w:hAnsiTheme="minorEastAsia" w:cstheme="minorEastAsia" w:hint="eastAsia"/>
              <w:b/>
              <w:color w:val="000000" w:themeColor="text1"/>
              <w:sz w:val="21"/>
              <w:szCs w:val="21"/>
              <w:lang w:eastAsia="zh-CN"/>
            </w:rPr>
          </w:rPrChange>
        </w:rPr>
        <w:t>服务</w:t>
      </w:r>
      <w:r w:rsidRPr="0010361B">
        <w:rPr>
          <w:rFonts w:asciiTheme="minorEastAsia" w:hAnsiTheme="minorEastAsia" w:cstheme="minorEastAsia"/>
          <w:b/>
          <w:color w:val="000000" w:themeColor="text1"/>
          <w:sz w:val="24"/>
          <w:szCs w:val="24"/>
          <w:lang w:eastAsia="zh-CN"/>
          <w:rPrChange w:id="235" w:author="helloqiqi1007@163.com" w:date="2018-06-01T15:05:00Z">
            <w:rPr>
              <w:rFonts w:asciiTheme="minorEastAsia" w:hAnsiTheme="minorEastAsia" w:cstheme="minorEastAsia"/>
              <w:b/>
              <w:color w:val="000000" w:themeColor="text1"/>
              <w:sz w:val="21"/>
              <w:szCs w:val="21"/>
              <w:lang w:eastAsia="zh-CN"/>
            </w:rPr>
          </w:rPrChange>
        </w:rPr>
        <w:t>费用</w:t>
      </w:r>
    </w:p>
    <w:p w14:paraId="2B8A20E2"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236"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237" w:author="helloqiqi1007@163.com" w:date="2018-06-01T15:05:00Z">
            <w:rPr>
              <w:rFonts w:asciiTheme="minorEastAsia" w:hAnsiTheme="minorEastAsia" w:cstheme="minorEastAsia"/>
              <w:color w:val="000000" w:themeColor="text1"/>
              <w:sz w:val="21"/>
              <w:szCs w:val="21"/>
              <w:lang w:eastAsia="zh-CN"/>
            </w:rPr>
          </w:rPrChange>
        </w:rPr>
        <w:t>1</w:t>
      </w:r>
      <w:r w:rsidRPr="0010361B">
        <w:rPr>
          <w:rFonts w:asciiTheme="minorEastAsia" w:hAnsiTheme="minorEastAsia" w:cstheme="minorEastAsia" w:hint="eastAsia"/>
          <w:color w:val="000000" w:themeColor="text1"/>
          <w:sz w:val="24"/>
          <w:szCs w:val="24"/>
          <w:lang w:eastAsia="zh-CN"/>
          <w:rPrChange w:id="238" w:author="helloqiqi1007@163.com" w:date="2018-06-01T15:05:00Z">
            <w:rPr>
              <w:rFonts w:asciiTheme="minorEastAsia" w:hAnsiTheme="minorEastAsia" w:cstheme="minorEastAsia" w:hint="eastAsia"/>
              <w:color w:val="000000" w:themeColor="text1"/>
              <w:sz w:val="21"/>
              <w:szCs w:val="21"/>
              <w:lang w:eastAsia="zh-CN"/>
            </w:rPr>
          </w:rPrChange>
        </w:rPr>
        <w:t>、甲方在</w:t>
      </w:r>
      <w:r w:rsidRPr="0010361B">
        <w:rPr>
          <w:rFonts w:asciiTheme="minorEastAsia" w:hAnsiTheme="minorEastAsia" w:cstheme="minorEastAsia"/>
          <w:color w:val="000000" w:themeColor="text1"/>
          <w:sz w:val="24"/>
          <w:szCs w:val="24"/>
          <w:lang w:eastAsia="zh-CN"/>
          <w:rPrChange w:id="239" w:author="helloqiqi1007@163.com" w:date="2018-06-01T15:05:00Z">
            <w:rPr>
              <w:rFonts w:asciiTheme="minorEastAsia" w:hAnsiTheme="minorEastAsia" w:cstheme="minorEastAsia"/>
              <w:color w:val="000000" w:themeColor="text1"/>
              <w:sz w:val="21"/>
              <w:szCs w:val="21"/>
              <w:lang w:eastAsia="zh-CN"/>
            </w:rPr>
          </w:rPrChange>
        </w:rPr>
        <w:t>本协议下匹配借款成功后，</w:t>
      </w:r>
      <w:r w:rsidRPr="0010361B">
        <w:rPr>
          <w:rFonts w:asciiTheme="minorEastAsia" w:hAnsiTheme="minorEastAsia" w:cstheme="minorEastAsia" w:hint="eastAsia"/>
          <w:color w:val="000000" w:themeColor="text1"/>
          <w:sz w:val="24"/>
          <w:szCs w:val="24"/>
          <w:lang w:eastAsia="zh-CN"/>
          <w:rPrChange w:id="240" w:author="helloqiqi1007@163.com" w:date="2018-06-01T15:05:00Z">
            <w:rPr>
              <w:rFonts w:asciiTheme="minorEastAsia" w:hAnsiTheme="minorEastAsia" w:cstheme="minorEastAsia" w:hint="eastAsia"/>
              <w:color w:val="000000" w:themeColor="text1"/>
              <w:sz w:val="21"/>
              <w:szCs w:val="21"/>
              <w:lang w:eastAsia="zh-CN"/>
            </w:rPr>
          </w:rPrChange>
        </w:rPr>
        <w:t>需按照</w:t>
      </w:r>
      <w:r w:rsidRPr="0010361B">
        <w:rPr>
          <w:rFonts w:asciiTheme="minorEastAsia" w:hAnsiTheme="minorEastAsia" w:cstheme="minorEastAsia"/>
          <w:color w:val="000000" w:themeColor="text1"/>
          <w:sz w:val="24"/>
          <w:szCs w:val="24"/>
          <w:lang w:eastAsia="zh-CN"/>
          <w:rPrChange w:id="241" w:author="helloqiqi1007@163.com" w:date="2018-06-01T15:05:00Z">
            <w:rPr>
              <w:rFonts w:asciiTheme="minorEastAsia" w:hAnsiTheme="minorEastAsia" w:cstheme="minorEastAsia"/>
              <w:color w:val="000000" w:themeColor="text1"/>
              <w:sz w:val="21"/>
              <w:szCs w:val="21"/>
              <w:lang w:eastAsia="zh-CN"/>
            </w:rPr>
          </w:rPrChange>
        </w:rPr>
        <w:t>《</w:t>
      </w:r>
      <w:r w:rsidRPr="0010361B">
        <w:rPr>
          <w:rFonts w:asciiTheme="minorEastAsia" w:hAnsiTheme="minorEastAsia" w:cstheme="minorEastAsia" w:hint="eastAsia"/>
          <w:color w:val="000000" w:themeColor="text1"/>
          <w:sz w:val="24"/>
          <w:szCs w:val="24"/>
          <w:lang w:eastAsia="zh-CN"/>
          <w:rPrChange w:id="242" w:author="helloqiqi1007@163.com" w:date="2018-06-01T15:05:00Z">
            <w:rPr>
              <w:rFonts w:asciiTheme="minorEastAsia" w:hAnsiTheme="minorEastAsia" w:cstheme="minorEastAsia" w:hint="eastAsia"/>
              <w:color w:val="000000" w:themeColor="text1"/>
              <w:sz w:val="21"/>
              <w:szCs w:val="21"/>
              <w:lang w:eastAsia="zh-CN"/>
            </w:rPr>
          </w:rPrChange>
        </w:rPr>
        <w:t>借款协议</w:t>
      </w:r>
      <w:r w:rsidRPr="0010361B">
        <w:rPr>
          <w:rFonts w:asciiTheme="minorEastAsia" w:hAnsiTheme="minorEastAsia" w:cstheme="minorEastAsia"/>
          <w:color w:val="000000" w:themeColor="text1"/>
          <w:sz w:val="24"/>
          <w:szCs w:val="24"/>
          <w:lang w:eastAsia="zh-CN"/>
          <w:rPrChange w:id="243" w:author="helloqiqi1007@163.com" w:date="2018-06-01T15:05:00Z">
            <w:rPr>
              <w:rFonts w:asciiTheme="minorEastAsia" w:hAnsiTheme="minorEastAsia" w:cstheme="minorEastAsia"/>
              <w:color w:val="000000" w:themeColor="text1"/>
              <w:sz w:val="21"/>
              <w:szCs w:val="21"/>
              <w:lang w:eastAsia="zh-CN"/>
            </w:rPr>
          </w:rPrChange>
        </w:rPr>
        <w:t>》</w:t>
      </w:r>
      <w:r w:rsidRPr="0010361B">
        <w:rPr>
          <w:rFonts w:asciiTheme="minorEastAsia" w:hAnsiTheme="minorEastAsia" w:cstheme="minorEastAsia" w:hint="eastAsia"/>
          <w:color w:val="000000" w:themeColor="text1"/>
          <w:sz w:val="24"/>
          <w:szCs w:val="24"/>
          <w:lang w:eastAsia="zh-CN"/>
          <w:rPrChange w:id="244" w:author="helloqiqi1007@163.com" w:date="2018-06-01T15:05:00Z">
            <w:rPr>
              <w:rFonts w:asciiTheme="minorEastAsia" w:hAnsiTheme="minorEastAsia" w:cstheme="minorEastAsia" w:hint="eastAsia"/>
              <w:color w:val="000000" w:themeColor="text1"/>
              <w:sz w:val="21"/>
              <w:szCs w:val="21"/>
              <w:lang w:eastAsia="zh-CN"/>
            </w:rPr>
          </w:rPrChange>
        </w:rPr>
        <w:t>的约定</w:t>
      </w:r>
      <w:r w:rsidRPr="0010361B">
        <w:rPr>
          <w:rFonts w:asciiTheme="minorEastAsia" w:hAnsiTheme="minorEastAsia" w:cstheme="minorEastAsia"/>
          <w:color w:val="000000" w:themeColor="text1"/>
          <w:sz w:val="24"/>
          <w:szCs w:val="24"/>
          <w:lang w:eastAsia="zh-CN"/>
          <w:rPrChange w:id="245" w:author="helloqiqi1007@163.com" w:date="2018-06-01T15:05:00Z">
            <w:rPr>
              <w:rFonts w:asciiTheme="minorEastAsia" w:hAnsiTheme="minorEastAsia" w:cstheme="minorEastAsia"/>
              <w:color w:val="000000" w:themeColor="text1"/>
              <w:sz w:val="21"/>
              <w:szCs w:val="21"/>
              <w:lang w:eastAsia="zh-CN"/>
            </w:rPr>
          </w:rPrChange>
        </w:rPr>
        <w:t>，按时足额</w:t>
      </w:r>
      <w:r w:rsidRPr="0010361B">
        <w:rPr>
          <w:rFonts w:asciiTheme="minorEastAsia" w:hAnsiTheme="minorEastAsia" w:cstheme="minorEastAsia" w:hint="eastAsia"/>
          <w:color w:val="000000" w:themeColor="text1"/>
          <w:sz w:val="24"/>
          <w:szCs w:val="24"/>
          <w:lang w:eastAsia="zh-CN"/>
          <w:rPrChange w:id="246" w:author="helloqiqi1007@163.com" w:date="2018-06-01T15:05:00Z">
            <w:rPr>
              <w:rFonts w:asciiTheme="minorEastAsia" w:hAnsiTheme="minorEastAsia" w:cstheme="minorEastAsia" w:hint="eastAsia"/>
              <w:color w:val="000000" w:themeColor="text1"/>
              <w:sz w:val="21"/>
              <w:szCs w:val="21"/>
              <w:lang w:eastAsia="zh-CN"/>
            </w:rPr>
          </w:rPrChange>
        </w:rPr>
        <w:t>得</w:t>
      </w:r>
      <w:r w:rsidRPr="0010361B">
        <w:rPr>
          <w:rFonts w:asciiTheme="minorEastAsia" w:hAnsiTheme="minorEastAsia" w:cstheme="minorEastAsia"/>
          <w:color w:val="000000" w:themeColor="text1"/>
          <w:sz w:val="24"/>
          <w:szCs w:val="24"/>
          <w:lang w:eastAsia="zh-CN"/>
          <w:rPrChange w:id="247" w:author="helloqiqi1007@163.com" w:date="2018-06-01T15:05:00Z">
            <w:rPr>
              <w:rFonts w:asciiTheme="minorEastAsia" w:hAnsiTheme="minorEastAsia" w:cstheme="minorEastAsia"/>
              <w:color w:val="000000" w:themeColor="text1"/>
              <w:sz w:val="21"/>
              <w:szCs w:val="21"/>
              <w:lang w:eastAsia="zh-CN"/>
            </w:rPr>
          </w:rPrChange>
        </w:rPr>
        <w:t>向出借人</w:t>
      </w:r>
      <w:r w:rsidRPr="0010361B">
        <w:rPr>
          <w:rFonts w:asciiTheme="minorEastAsia" w:hAnsiTheme="minorEastAsia" w:cstheme="minorEastAsia" w:hint="eastAsia"/>
          <w:color w:val="000000" w:themeColor="text1"/>
          <w:sz w:val="24"/>
          <w:szCs w:val="24"/>
          <w:lang w:eastAsia="zh-CN"/>
          <w:rPrChange w:id="248" w:author="helloqiqi1007@163.com" w:date="2018-06-01T15:05:00Z">
            <w:rPr>
              <w:rFonts w:asciiTheme="minorEastAsia" w:hAnsiTheme="minorEastAsia" w:cstheme="minorEastAsia" w:hint="eastAsia"/>
              <w:color w:val="000000" w:themeColor="text1"/>
              <w:sz w:val="21"/>
              <w:szCs w:val="21"/>
              <w:lang w:eastAsia="zh-CN"/>
            </w:rPr>
          </w:rPrChange>
        </w:rPr>
        <w:t>承担</w:t>
      </w:r>
      <w:r w:rsidRPr="0010361B">
        <w:rPr>
          <w:rFonts w:asciiTheme="minorEastAsia" w:hAnsiTheme="minorEastAsia" w:cstheme="minorEastAsia"/>
          <w:color w:val="000000" w:themeColor="text1"/>
          <w:sz w:val="24"/>
          <w:szCs w:val="24"/>
          <w:lang w:eastAsia="zh-CN"/>
          <w:rPrChange w:id="249" w:author="helloqiqi1007@163.com" w:date="2018-06-01T15:05:00Z">
            <w:rPr>
              <w:rFonts w:asciiTheme="minorEastAsia" w:hAnsiTheme="minorEastAsia" w:cstheme="minorEastAsia"/>
              <w:color w:val="000000" w:themeColor="text1"/>
              <w:sz w:val="21"/>
              <w:szCs w:val="21"/>
              <w:lang w:eastAsia="zh-CN"/>
            </w:rPr>
          </w:rPrChange>
        </w:rPr>
        <w:t>本金及利息。</w:t>
      </w:r>
    </w:p>
    <w:p w14:paraId="6D1C3D1D" w14:textId="77777777" w:rsidR="00FF7505" w:rsidRPr="0010361B" w:rsidRDefault="00FF7505" w:rsidP="00FF7505">
      <w:pPr>
        <w:spacing w:before="0" w:after="0" w:line="440" w:lineRule="exact"/>
        <w:ind w:rightChars="50" w:right="110" w:firstLineChars="200" w:firstLine="480"/>
        <w:rPr>
          <w:rFonts w:cstheme="minorEastAsia"/>
          <w:sz w:val="24"/>
          <w:szCs w:val="24"/>
          <w:shd w:val="clear" w:color="auto" w:fill="FFFFFF" w:themeFill="background1"/>
          <w:lang w:eastAsia="zh-CN"/>
          <w:rPrChange w:id="250" w:author="helloqiqi1007@163.com" w:date="2018-06-01T15:05:00Z">
            <w:rPr>
              <w:rFonts w:cstheme="minorEastAsia"/>
              <w:sz w:val="21"/>
              <w:szCs w:val="21"/>
              <w:shd w:val="clear" w:color="auto" w:fill="FFFFFF" w:themeFill="background1"/>
              <w:lang w:eastAsia="zh-CN"/>
            </w:rPr>
          </w:rPrChange>
        </w:rPr>
      </w:pPr>
      <w:r w:rsidRPr="0010361B">
        <w:rPr>
          <w:rFonts w:asciiTheme="minorEastAsia" w:hAnsiTheme="minorEastAsia" w:cstheme="minorEastAsia"/>
          <w:color w:val="000000" w:themeColor="text1"/>
          <w:sz w:val="24"/>
          <w:szCs w:val="24"/>
          <w:lang w:eastAsia="zh-CN"/>
          <w:rPrChange w:id="251" w:author="helloqiqi1007@163.com" w:date="2018-06-01T15:05:00Z">
            <w:rPr>
              <w:rFonts w:asciiTheme="minorEastAsia" w:hAnsiTheme="minorEastAsia" w:cstheme="minorEastAsia"/>
              <w:color w:val="000000" w:themeColor="text1"/>
              <w:sz w:val="21"/>
              <w:szCs w:val="21"/>
              <w:lang w:eastAsia="zh-CN"/>
            </w:rPr>
          </w:rPrChange>
        </w:rPr>
        <w:t>2</w:t>
      </w:r>
      <w:r w:rsidRPr="0010361B">
        <w:rPr>
          <w:rFonts w:cstheme="minorEastAsia" w:hint="eastAsia"/>
          <w:color w:val="000000" w:themeColor="text1"/>
          <w:sz w:val="24"/>
          <w:szCs w:val="24"/>
          <w:lang w:eastAsia="zh-CN"/>
          <w:rPrChange w:id="252" w:author="helloqiqi1007@163.com" w:date="2018-06-01T15:05:00Z">
            <w:rPr>
              <w:rFonts w:cstheme="minorEastAsia" w:hint="eastAsia"/>
              <w:color w:val="000000" w:themeColor="text1"/>
              <w:sz w:val="21"/>
              <w:szCs w:val="21"/>
              <w:lang w:eastAsia="zh-CN"/>
            </w:rPr>
          </w:rPrChange>
        </w:rPr>
        <w:t>、甲方使用乙方的借款居间服</w:t>
      </w:r>
      <w:r w:rsidRPr="0010361B">
        <w:rPr>
          <w:rFonts w:cstheme="minorEastAsia" w:hint="eastAsia"/>
          <w:sz w:val="24"/>
          <w:szCs w:val="24"/>
          <w:lang w:eastAsia="zh-CN"/>
          <w:rPrChange w:id="253" w:author="helloqiqi1007@163.com" w:date="2018-06-01T15:05:00Z">
            <w:rPr>
              <w:rFonts w:cstheme="minorEastAsia" w:hint="eastAsia"/>
              <w:sz w:val="21"/>
              <w:szCs w:val="21"/>
              <w:lang w:eastAsia="zh-CN"/>
            </w:rPr>
          </w:rPrChange>
        </w:rPr>
        <w:t>务，需向乙方支付服务费用。</w:t>
      </w:r>
      <w:r w:rsidRPr="0010361B">
        <w:rPr>
          <w:rFonts w:asciiTheme="minorEastAsia" w:hAnsiTheme="minorEastAsia" w:cstheme="minorEastAsia" w:hint="eastAsia"/>
          <w:sz w:val="24"/>
          <w:szCs w:val="24"/>
          <w:lang w:eastAsia="zh-CN"/>
          <w:rPrChange w:id="254" w:author="helloqiqi1007@163.com" w:date="2018-06-01T15:05:00Z">
            <w:rPr>
              <w:rFonts w:asciiTheme="minorEastAsia" w:hAnsiTheme="minorEastAsia" w:cstheme="minorEastAsia" w:hint="eastAsia"/>
              <w:sz w:val="21"/>
              <w:szCs w:val="21"/>
              <w:lang w:eastAsia="zh-CN"/>
            </w:rPr>
          </w:rPrChange>
        </w:rPr>
        <w:t>乙方收费明细</w:t>
      </w:r>
      <w:r w:rsidRPr="0010361B">
        <w:rPr>
          <w:rFonts w:asciiTheme="minorEastAsia" w:hAnsiTheme="minorEastAsia" w:cstheme="minorEastAsia"/>
          <w:sz w:val="24"/>
          <w:szCs w:val="24"/>
          <w:lang w:eastAsia="zh-CN"/>
          <w:rPrChange w:id="255" w:author="helloqiqi1007@163.com" w:date="2018-06-01T15:05:00Z">
            <w:rPr>
              <w:rFonts w:asciiTheme="minorEastAsia" w:hAnsiTheme="minorEastAsia" w:cstheme="minorEastAsia"/>
              <w:sz w:val="21"/>
              <w:szCs w:val="21"/>
              <w:lang w:eastAsia="zh-CN"/>
            </w:rPr>
          </w:rPrChange>
        </w:rPr>
        <w:t>详见本协议附件。</w:t>
      </w:r>
      <w:r w:rsidRPr="0010361B">
        <w:rPr>
          <w:rFonts w:asciiTheme="minorEastAsia" w:hAnsiTheme="minorEastAsia" w:cstheme="minorEastAsia"/>
          <w:b/>
          <w:sz w:val="24"/>
          <w:szCs w:val="24"/>
          <w:lang w:eastAsia="zh-CN"/>
          <w:rPrChange w:id="256" w:author="helloqiqi1007@163.com" w:date="2018-06-01T15:05:00Z">
            <w:rPr>
              <w:rFonts w:asciiTheme="minorEastAsia" w:hAnsiTheme="minorEastAsia" w:cstheme="minorEastAsia"/>
              <w:b/>
              <w:sz w:val="21"/>
              <w:szCs w:val="21"/>
              <w:lang w:eastAsia="zh-CN"/>
            </w:rPr>
          </w:rPrChange>
        </w:rPr>
        <w:t>乙方承诺</w:t>
      </w:r>
      <w:r w:rsidRPr="0010361B">
        <w:rPr>
          <w:rFonts w:asciiTheme="minorEastAsia" w:hAnsiTheme="minorEastAsia" w:cstheme="minorEastAsia" w:hint="eastAsia"/>
          <w:b/>
          <w:sz w:val="24"/>
          <w:szCs w:val="24"/>
          <w:lang w:eastAsia="zh-CN"/>
          <w:rPrChange w:id="257" w:author="helloqiqi1007@163.com" w:date="2018-06-01T15:05:00Z">
            <w:rPr>
              <w:rFonts w:asciiTheme="minorEastAsia" w:hAnsiTheme="minorEastAsia" w:cstheme="minorEastAsia" w:hint="eastAsia"/>
              <w:b/>
              <w:sz w:val="21"/>
              <w:szCs w:val="21"/>
              <w:lang w:eastAsia="zh-CN"/>
            </w:rPr>
          </w:rPrChange>
        </w:rPr>
        <w:t>与</w:t>
      </w:r>
      <w:r w:rsidRPr="0010361B">
        <w:rPr>
          <w:rFonts w:asciiTheme="minorEastAsia" w:hAnsiTheme="minorEastAsia" w:cstheme="minorEastAsia"/>
          <w:b/>
          <w:sz w:val="24"/>
          <w:szCs w:val="24"/>
          <w:lang w:eastAsia="zh-CN"/>
          <w:rPrChange w:id="258" w:author="helloqiqi1007@163.com" w:date="2018-06-01T15:05:00Z">
            <w:rPr>
              <w:rFonts w:asciiTheme="minorEastAsia" w:hAnsiTheme="minorEastAsia" w:cstheme="minorEastAsia"/>
              <w:b/>
              <w:sz w:val="21"/>
              <w:szCs w:val="21"/>
              <w:lang w:eastAsia="zh-CN"/>
            </w:rPr>
          </w:rPrChange>
        </w:rPr>
        <w:t>借款相关的所有收费不超过借款本金的年化15</w:t>
      </w:r>
      <w:r w:rsidRPr="0010361B">
        <w:rPr>
          <w:rFonts w:cstheme="minorEastAsia"/>
          <w:b/>
          <w:sz w:val="24"/>
          <w:szCs w:val="24"/>
          <w:lang w:eastAsia="zh-CN"/>
          <w:rPrChange w:id="259" w:author="helloqiqi1007@163.com" w:date="2018-06-01T15:05:00Z">
            <w:rPr>
              <w:rFonts w:cstheme="minorEastAsia"/>
              <w:b/>
              <w:sz w:val="21"/>
              <w:szCs w:val="21"/>
              <w:lang w:eastAsia="zh-CN"/>
            </w:rPr>
          </w:rPrChange>
        </w:rPr>
        <w:t>%</w:t>
      </w:r>
      <w:r w:rsidRPr="0010361B">
        <w:rPr>
          <w:rFonts w:cstheme="minorEastAsia" w:hint="eastAsia"/>
          <w:b/>
          <w:sz w:val="24"/>
          <w:szCs w:val="24"/>
          <w:lang w:eastAsia="zh-CN"/>
          <w:rPrChange w:id="260" w:author="helloqiqi1007@163.com" w:date="2018-06-01T15:05:00Z">
            <w:rPr>
              <w:rFonts w:cstheme="minorEastAsia" w:hint="eastAsia"/>
              <w:b/>
              <w:sz w:val="21"/>
              <w:szCs w:val="21"/>
              <w:lang w:eastAsia="zh-CN"/>
            </w:rPr>
          </w:rPrChange>
        </w:rPr>
        <w:t>。</w:t>
      </w:r>
    </w:p>
    <w:p w14:paraId="6F617885" w14:textId="77777777" w:rsidR="00FF7505" w:rsidRPr="0010361B" w:rsidRDefault="00FF7505" w:rsidP="00FF7505">
      <w:pPr>
        <w:spacing w:before="0" w:after="0" w:line="440" w:lineRule="exact"/>
        <w:ind w:rightChars="50" w:right="110" w:firstLineChars="200" w:firstLine="480"/>
        <w:rPr>
          <w:rFonts w:cstheme="minorEastAsia"/>
          <w:b/>
          <w:sz w:val="24"/>
          <w:szCs w:val="24"/>
          <w:shd w:val="clear" w:color="auto" w:fill="FFFFFF" w:themeFill="background1"/>
          <w:lang w:eastAsia="zh-CN"/>
          <w:rPrChange w:id="261" w:author="helloqiqi1007@163.com" w:date="2018-06-01T15:05:00Z">
            <w:rPr>
              <w:rFonts w:cstheme="minorEastAsia"/>
              <w:b/>
              <w:sz w:val="21"/>
              <w:szCs w:val="21"/>
              <w:shd w:val="clear" w:color="auto" w:fill="FFFFFF" w:themeFill="background1"/>
              <w:lang w:eastAsia="zh-CN"/>
            </w:rPr>
          </w:rPrChange>
        </w:rPr>
      </w:pPr>
      <w:r w:rsidRPr="0010361B">
        <w:rPr>
          <w:rFonts w:asciiTheme="minorEastAsia" w:hAnsiTheme="minorEastAsia" w:cstheme="minorEastAsia"/>
          <w:sz w:val="24"/>
          <w:szCs w:val="24"/>
          <w:shd w:val="clear" w:color="auto" w:fill="FFFFFF" w:themeFill="background1"/>
          <w:lang w:eastAsia="zh-CN"/>
          <w:rPrChange w:id="262" w:author="helloqiqi1007@163.com" w:date="2018-06-01T15:05:00Z">
            <w:rPr>
              <w:rFonts w:asciiTheme="minorEastAsia" w:hAnsiTheme="minorEastAsia" w:cstheme="minorEastAsia"/>
              <w:sz w:val="21"/>
              <w:szCs w:val="21"/>
              <w:shd w:val="clear" w:color="auto" w:fill="FFFFFF" w:themeFill="background1"/>
              <w:lang w:eastAsia="zh-CN"/>
            </w:rPr>
          </w:rPrChange>
        </w:rPr>
        <w:t>3、</w:t>
      </w:r>
      <w:r w:rsidRPr="0010361B">
        <w:rPr>
          <w:rFonts w:asciiTheme="minorEastAsia" w:hAnsiTheme="minorEastAsia" w:cstheme="minorEastAsia" w:hint="eastAsia"/>
          <w:b/>
          <w:sz w:val="24"/>
          <w:szCs w:val="24"/>
          <w:shd w:val="clear" w:color="auto" w:fill="FFFFFF" w:themeFill="background1"/>
          <w:lang w:eastAsia="zh-CN"/>
          <w:rPrChange w:id="263" w:author="helloqiqi1007@163.com" w:date="2018-06-01T15:05:00Z">
            <w:rPr>
              <w:rFonts w:asciiTheme="minorEastAsia" w:hAnsiTheme="minorEastAsia" w:cstheme="minorEastAsia" w:hint="eastAsia"/>
              <w:b/>
              <w:sz w:val="21"/>
              <w:szCs w:val="21"/>
              <w:shd w:val="clear" w:color="auto" w:fill="FFFFFF" w:themeFill="background1"/>
              <w:lang w:eastAsia="zh-CN"/>
            </w:rPr>
          </w:rPrChange>
        </w:rPr>
        <w:t>甲方同意</w:t>
      </w:r>
      <w:r w:rsidRPr="0010361B">
        <w:rPr>
          <w:rFonts w:asciiTheme="minorEastAsia" w:hAnsiTheme="minorEastAsia" w:cstheme="minorEastAsia"/>
          <w:b/>
          <w:sz w:val="24"/>
          <w:szCs w:val="24"/>
          <w:shd w:val="clear" w:color="auto" w:fill="FFFFFF" w:themeFill="background1"/>
          <w:lang w:eastAsia="zh-CN"/>
          <w:rPrChange w:id="264" w:author="helloqiqi1007@163.com" w:date="2018-06-01T15:05:00Z">
            <w:rPr>
              <w:rFonts w:asciiTheme="minorEastAsia" w:hAnsiTheme="minorEastAsia" w:cstheme="minorEastAsia"/>
              <w:b/>
              <w:sz w:val="21"/>
              <w:szCs w:val="21"/>
              <w:shd w:val="clear" w:color="auto" w:fill="FFFFFF" w:themeFill="background1"/>
              <w:lang w:eastAsia="zh-CN"/>
            </w:rPr>
          </w:rPrChange>
        </w:rPr>
        <w:t>通过丙方泰然金融平台</w:t>
      </w:r>
      <w:r w:rsidRPr="0010361B">
        <w:rPr>
          <w:rFonts w:asciiTheme="minorEastAsia" w:hAnsiTheme="minorEastAsia" w:cstheme="minorEastAsia"/>
          <w:b/>
          <w:color w:val="000000" w:themeColor="text1"/>
          <w:sz w:val="24"/>
          <w:szCs w:val="24"/>
          <w:shd w:val="clear" w:color="auto" w:fill="FFFFFF" w:themeFill="background1"/>
          <w:lang w:eastAsia="zh-CN"/>
          <w:rPrChange w:id="265" w:author="helloqiqi1007@163.com" w:date="2018-06-01T15:05:00Z">
            <w:rPr>
              <w:rFonts w:asciiTheme="minorEastAsia" w:hAnsiTheme="minorEastAsia" w:cstheme="minorEastAsia"/>
              <w:b/>
              <w:color w:val="000000" w:themeColor="text1"/>
              <w:sz w:val="21"/>
              <w:szCs w:val="21"/>
              <w:shd w:val="clear" w:color="auto" w:fill="FFFFFF" w:themeFill="background1"/>
              <w:lang w:eastAsia="zh-CN"/>
            </w:rPr>
          </w:rPrChange>
        </w:rPr>
        <w:t>撮合借款，应当按照借款本</w:t>
      </w:r>
      <w:r w:rsidRPr="0010361B">
        <w:rPr>
          <w:rFonts w:asciiTheme="minorEastAsia" w:hAnsiTheme="minorEastAsia" w:cstheme="minorEastAsia"/>
          <w:b/>
          <w:sz w:val="24"/>
          <w:szCs w:val="24"/>
          <w:lang w:eastAsia="zh-CN"/>
          <w:rPrChange w:id="266" w:author="helloqiqi1007@163.com" w:date="2018-06-01T15:05:00Z">
            <w:rPr>
              <w:rFonts w:asciiTheme="minorEastAsia" w:hAnsiTheme="minorEastAsia" w:cstheme="minorEastAsia"/>
              <w:b/>
              <w:sz w:val="21"/>
              <w:szCs w:val="21"/>
              <w:lang w:eastAsia="zh-CN"/>
            </w:rPr>
          </w:rPrChange>
        </w:rPr>
        <w:t>金年</w:t>
      </w:r>
      <w:r w:rsidRPr="0010361B">
        <w:rPr>
          <w:rFonts w:asciiTheme="minorEastAsia" w:hAnsiTheme="minorEastAsia" w:cstheme="minorEastAsia" w:hint="eastAsia"/>
          <w:b/>
          <w:sz w:val="24"/>
          <w:szCs w:val="24"/>
          <w:lang w:eastAsia="zh-CN"/>
          <w:rPrChange w:id="267" w:author="helloqiqi1007@163.com" w:date="2018-06-01T15:05:00Z">
            <w:rPr>
              <w:rFonts w:asciiTheme="minorEastAsia" w:hAnsiTheme="minorEastAsia" w:cstheme="minorEastAsia" w:hint="eastAsia"/>
              <w:b/>
              <w:sz w:val="21"/>
              <w:szCs w:val="21"/>
              <w:lang w:eastAsia="zh-CN"/>
            </w:rPr>
          </w:rPrChange>
        </w:rPr>
        <w:t>化</w:t>
      </w:r>
      <w:r w:rsidRPr="0010361B">
        <w:rPr>
          <w:rFonts w:asciiTheme="minorEastAsia" w:hAnsiTheme="minorEastAsia" w:cstheme="minorEastAsia"/>
          <w:b/>
          <w:sz w:val="24"/>
          <w:szCs w:val="24"/>
          <w:lang w:eastAsia="zh-CN"/>
          <w:rPrChange w:id="268" w:author="helloqiqi1007@163.com" w:date="2018-06-01T15:05:00Z">
            <w:rPr>
              <w:rFonts w:asciiTheme="minorEastAsia" w:hAnsiTheme="minorEastAsia" w:cstheme="minorEastAsia"/>
              <w:b/>
              <w:sz w:val="21"/>
              <w:szCs w:val="21"/>
              <w:lang w:eastAsia="zh-CN"/>
            </w:rPr>
          </w:rPrChange>
        </w:rPr>
        <w:t>3.60%</w:t>
      </w:r>
      <w:r w:rsidRPr="0010361B">
        <w:rPr>
          <w:rFonts w:asciiTheme="minorEastAsia" w:hAnsiTheme="minorEastAsia" w:cstheme="minorEastAsia" w:hint="eastAsia"/>
          <w:b/>
          <w:sz w:val="24"/>
          <w:szCs w:val="24"/>
          <w:lang w:eastAsia="zh-CN"/>
          <w:rPrChange w:id="269" w:author="helloqiqi1007@163.com" w:date="2018-06-01T15:05:00Z">
            <w:rPr>
              <w:rFonts w:asciiTheme="minorEastAsia" w:hAnsiTheme="minorEastAsia" w:cstheme="minorEastAsia" w:hint="eastAsia"/>
              <w:b/>
              <w:sz w:val="21"/>
              <w:szCs w:val="21"/>
              <w:lang w:eastAsia="zh-CN"/>
            </w:rPr>
          </w:rPrChange>
        </w:rPr>
        <w:t>的</w:t>
      </w:r>
      <w:r w:rsidRPr="0010361B">
        <w:rPr>
          <w:rFonts w:cstheme="minorEastAsia" w:hint="eastAsia"/>
          <w:b/>
          <w:color w:val="000000" w:themeColor="text1"/>
          <w:sz w:val="24"/>
          <w:szCs w:val="24"/>
          <w:shd w:val="clear" w:color="auto" w:fill="FFFFFF" w:themeFill="background1"/>
          <w:lang w:eastAsia="zh-CN"/>
          <w:rPrChange w:id="270" w:author="helloqiqi1007@163.com" w:date="2018-06-01T15:05:00Z">
            <w:rPr>
              <w:rFonts w:cstheme="minorEastAsia" w:hint="eastAsia"/>
              <w:b/>
              <w:color w:val="000000" w:themeColor="text1"/>
              <w:sz w:val="21"/>
              <w:szCs w:val="21"/>
              <w:shd w:val="clear" w:color="auto" w:fill="FFFFFF" w:themeFill="background1"/>
              <w:lang w:eastAsia="zh-CN"/>
            </w:rPr>
          </w:rPrChange>
        </w:rPr>
        <w:t>费率向丙方支付信息服务费</w:t>
      </w:r>
      <w:r w:rsidRPr="0010361B">
        <w:rPr>
          <w:rFonts w:cstheme="minorEastAsia" w:hint="eastAsia"/>
          <w:b/>
          <w:sz w:val="24"/>
          <w:szCs w:val="24"/>
          <w:shd w:val="clear" w:color="auto" w:fill="FFFFFF" w:themeFill="background1"/>
          <w:lang w:eastAsia="zh-CN"/>
          <w:rPrChange w:id="271" w:author="helloqiqi1007@163.com" w:date="2018-06-01T15:05:00Z">
            <w:rPr>
              <w:rFonts w:cstheme="minorEastAsia" w:hint="eastAsia"/>
              <w:b/>
              <w:sz w:val="21"/>
              <w:szCs w:val="21"/>
              <w:shd w:val="clear" w:color="auto" w:fill="FFFFFF" w:themeFill="background1"/>
              <w:lang w:eastAsia="zh-CN"/>
            </w:rPr>
          </w:rPrChange>
        </w:rPr>
        <w:t>。</w:t>
      </w:r>
    </w:p>
    <w:p w14:paraId="0959713E" w14:textId="77777777" w:rsidR="00FF7505" w:rsidRPr="0010361B" w:rsidRDefault="00FF7505" w:rsidP="00FF7505">
      <w:pPr>
        <w:spacing w:before="0" w:after="0" w:line="440" w:lineRule="exact"/>
        <w:ind w:rightChars="50" w:right="110" w:firstLineChars="200" w:firstLine="480"/>
        <w:rPr>
          <w:rFonts w:cstheme="minorEastAsia"/>
          <w:color w:val="000000" w:themeColor="text1"/>
          <w:sz w:val="24"/>
          <w:szCs w:val="24"/>
          <w:shd w:val="clear" w:color="auto" w:fill="FFFFFF" w:themeFill="background1"/>
          <w:lang w:eastAsia="zh-CN"/>
          <w:rPrChange w:id="272" w:author="helloqiqi1007@163.com" w:date="2018-06-01T15:05:00Z">
            <w:rPr>
              <w:rFonts w:cstheme="minorEastAsia"/>
              <w:color w:val="000000" w:themeColor="text1"/>
              <w:sz w:val="21"/>
              <w:szCs w:val="21"/>
              <w:shd w:val="clear" w:color="auto" w:fill="FFFFFF" w:themeFill="background1"/>
              <w:lang w:eastAsia="zh-CN"/>
            </w:rPr>
          </w:rPrChange>
        </w:rPr>
      </w:pPr>
      <w:r w:rsidRPr="0010361B">
        <w:rPr>
          <w:rFonts w:cstheme="minorEastAsia"/>
          <w:sz w:val="24"/>
          <w:szCs w:val="24"/>
          <w:shd w:val="clear" w:color="auto" w:fill="FFFFFF" w:themeFill="background1"/>
          <w:lang w:eastAsia="zh-CN"/>
          <w:rPrChange w:id="273" w:author="helloqiqi1007@163.com" w:date="2018-06-01T15:05:00Z">
            <w:rPr>
              <w:rFonts w:cstheme="minorEastAsia"/>
              <w:sz w:val="21"/>
              <w:szCs w:val="21"/>
              <w:shd w:val="clear" w:color="auto" w:fill="FFFFFF" w:themeFill="background1"/>
              <w:lang w:eastAsia="zh-CN"/>
            </w:rPr>
          </w:rPrChange>
        </w:rPr>
        <w:t>4</w:t>
      </w:r>
      <w:r w:rsidRPr="0010361B">
        <w:rPr>
          <w:rFonts w:cstheme="minorEastAsia" w:hint="eastAsia"/>
          <w:sz w:val="24"/>
          <w:szCs w:val="24"/>
          <w:shd w:val="clear" w:color="auto" w:fill="FFFFFF" w:themeFill="background1"/>
          <w:lang w:eastAsia="zh-CN"/>
          <w:rPrChange w:id="274" w:author="helloqiqi1007@163.com" w:date="2018-06-01T15:05:00Z">
            <w:rPr>
              <w:rFonts w:cstheme="minorEastAsia" w:hint="eastAsia"/>
              <w:sz w:val="21"/>
              <w:szCs w:val="21"/>
              <w:shd w:val="clear" w:color="auto" w:fill="FFFFFF" w:themeFill="background1"/>
              <w:lang w:eastAsia="zh-CN"/>
            </w:rPr>
          </w:rPrChange>
        </w:rPr>
        <w:t>、甲方向乙方和丙方支付在本协议项下的所有服务费用，均需按照《借款协议》还款计划的还款期限按期等额支付，甲方同意乙方、丙方在每期还款日从甲方的</w:t>
      </w:r>
      <w:r w:rsidRPr="0010361B">
        <w:rPr>
          <w:rFonts w:cstheme="minorEastAsia" w:hint="eastAsia"/>
          <w:color w:val="000000" w:themeColor="text1"/>
          <w:sz w:val="24"/>
          <w:szCs w:val="24"/>
          <w:shd w:val="clear" w:color="auto" w:fill="FFFFFF" w:themeFill="background1"/>
          <w:lang w:eastAsia="zh-CN"/>
          <w:rPrChange w:id="275" w:author="helloqiqi1007@163.com" w:date="2018-06-01T15:05:00Z">
            <w:rPr>
              <w:rFonts w:cstheme="minorEastAsia" w:hint="eastAsia"/>
              <w:color w:val="000000" w:themeColor="text1"/>
              <w:sz w:val="21"/>
              <w:szCs w:val="21"/>
              <w:shd w:val="clear" w:color="auto" w:fill="FFFFFF" w:themeFill="background1"/>
              <w:lang w:eastAsia="zh-CN"/>
            </w:rPr>
          </w:rPrChange>
        </w:rPr>
        <w:t>还款账户中直接扣除该笔款项。</w:t>
      </w:r>
    </w:p>
    <w:p w14:paraId="475A12CB"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shd w:val="clear" w:color="auto" w:fill="FFFFFF" w:themeFill="background1"/>
          <w:lang w:eastAsia="zh-CN"/>
          <w:rPrChange w:id="276"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pPr>
      <w:r w:rsidRPr="0010361B">
        <w:rPr>
          <w:rFonts w:cstheme="minorEastAsia"/>
          <w:color w:val="000000" w:themeColor="text1"/>
          <w:sz w:val="24"/>
          <w:szCs w:val="24"/>
          <w:shd w:val="clear" w:color="auto" w:fill="FFFFFF" w:themeFill="background1"/>
          <w:lang w:eastAsia="zh-CN"/>
          <w:rPrChange w:id="277" w:author="helloqiqi1007@163.com" w:date="2018-06-01T15:05:00Z">
            <w:rPr>
              <w:rFonts w:cstheme="minorEastAsia"/>
              <w:color w:val="000000" w:themeColor="text1"/>
              <w:sz w:val="21"/>
              <w:szCs w:val="21"/>
              <w:shd w:val="clear" w:color="auto" w:fill="FFFFFF" w:themeFill="background1"/>
              <w:lang w:eastAsia="zh-CN"/>
            </w:rPr>
          </w:rPrChange>
        </w:rPr>
        <w:t>5</w:t>
      </w:r>
      <w:r w:rsidRPr="0010361B">
        <w:rPr>
          <w:rFonts w:asciiTheme="minorEastAsia" w:hAnsiTheme="minorEastAsia" w:cstheme="minorEastAsia" w:hint="eastAsia"/>
          <w:color w:val="000000" w:themeColor="text1"/>
          <w:sz w:val="24"/>
          <w:szCs w:val="24"/>
          <w:shd w:val="clear" w:color="auto" w:fill="FFFFFF" w:themeFill="background1"/>
          <w:lang w:eastAsia="zh-CN"/>
          <w:rPrChange w:id="278"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、各方确认，各方应自行承担各方应缴纳相关税费的义务。</w:t>
      </w:r>
    </w:p>
    <w:p w14:paraId="658FC338"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shd w:val="clear" w:color="auto" w:fill="FFFFFF" w:themeFill="background1"/>
          <w:lang w:eastAsia="zh-CN"/>
          <w:rPrChange w:id="279"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pPr>
    </w:p>
    <w:p w14:paraId="57413480"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b/>
          <w:color w:val="000000" w:themeColor="text1"/>
          <w:sz w:val="24"/>
          <w:szCs w:val="24"/>
          <w:lang w:eastAsia="zh-CN"/>
          <w:rPrChange w:id="280" w:author="helloqiqi1007@163.com" w:date="2018-06-01T15:05:00Z">
            <w:rPr>
              <w:rFonts w:asciiTheme="minorEastAsia" w:hAnsiTheme="minorEastAsia" w:cstheme="minorEastAsia"/>
              <w:b/>
              <w:color w:val="000000" w:themeColor="text1"/>
              <w:sz w:val="21"/>
              <w:szCs w:val="21"/>
              <w:lang w:eastAsia="zh-CN"/>
            </w:rPr>
          </w:rPrChange>
        </w:rPr>
      </w:pPr>
      <w:r w:rsidRPr="0010361B">
        <w:rPr>
          <w:rFonts w:asciiTheme="minorEastAsia" w:hAnsiTheme="minorEastAsia" w:cstheme="minorEastAsia"/>
          <w:b/>
          <w:color w:val="000000" w:themeColor="text1"/>
          <w:sz w:val="24"/>
          <w:szCs w:val="24"/>
          <w:lang w:eastAsia="zh-CN"/>
          <w:rPrChange w:id="281" w:author="helloqiqi1007@163.com" w:date="2018-06-01T15:05:00Z">
            <w:rPr>
              <w:rFonts w:asciiTheme="minorEastAsia" w:hAnsiTheme="minorEastAsia" w:cstheme="minorEastAsia"/>
              <w:b/>
              <w:color w:val="000000" w:themeColor="text1"/>
              <w:sz w:val="21"/>
              <w:szCs w:val="21"/>
              <w:lang w:eastAsia="zh-CN"/>
            </w:rPr>
          </w:rPrChange>
        </w:rPr>
        <w:t>五、</w:t>
      </w:r>
      <w:r w:rsidRPr="0010361B">
        <w:rPr>
          <w:rFonts w:asciiTheme="minorEastAsia" w:hAnsiTheme="minorEastAsia" w:cstheme="minorEastAsia" w:hint="eastAsia"/>
          <w:b/>
          <w:color w:val="000000" w:themeColor="text1"/>
          <w:sz w:val="24"/>
          <w:szCs w:val="24"/>
          <w:lang w:eastAsia="zh-CN"/>
          <w:rPrChange w:id="282" w:author="helloqiqi1007@163.com" w:date="2018-06-01T15:05:00Z">
            <w:rPr>
              <w:rFonts w:asciiTheme="minorEastAsia" w:hAnsiTheme="minorEastAsia" w:cstheme="minorEastAsia" w:hint="eastAsia"/>
              <w:b/>
              <w:color w:val="000000" w:themeColor="text1"/>
              <w:sz w:val="21"/>
              <w:szCs w:val="21"/>
              <w:lang w:eastAsia="zh-CN"/>
            </w:rPr>
          </w:rPrChange>
        </w:rPr>
        <w:t>操作流程</w:t>
      </w:r>
    </w:p>
    <w:p w14:paraId="7B8807AF"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283"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284" w:author="helloqiqi1007@163.com" w:date="2018-06-01T15:05:00Z">
            <w:rPr>
              <w:rFonts w:asciiTheme="minorEastAsia" w:hAnsiTheme="minorEastAsia" w:cstheme="minorEastAsia"/>
              <w:color w:val="000000" w:themeColor="text1"/>
              <w:sz w:val="21"/>
              <w:szCs w:val="21"/>
              <w:lang w:eastAsia="zh-CN"/>
            </w:rPr>
          </w:rPrChange>
        </w:rPr>
        <w:t>1</w:t>
      </w:r>
      <w:r w:rsidRPr="0010361B">
        <w:rPr>
          <w:rFonts w:asciiTheme="minorEastAsia" w:hAnsiTheme="minorEastAsia" w:cstheme="minorEastAsia" w:hint="eastAsia"/>
          <w:color w:val="000000" w:themeColor="text1"/>
          <w:sz w:val="24"/>
          <w:szCs w:val="24"/>
          <w:lang w:eastAsia="zh-CN"/>
          <w:rPrChange w:id="285" w:author="helloqiqi1007@163.com" w:date="2018-06-01T15:05:00Z">
            <w:rPr>
              <w:rFonts w:asciiTheme="minorEastAsia" w:hAnsiTheme="minorEastAsia" w:cstheme="minorEastAsia" w:hint="eastAsia"/>
              <w:color w:val="000000" w:themeColor="text1"/>
              <w:sz w:val="21"/>
              <w:szCs w:val="21"/>
              <w:lang w:eastAsia="zh-CN"/>
            </w:rPr>
          </w:rPrChange>
        </w:rPr>
        <w:t>、甲方通过乙方平台提出个人借款需求，按乙方要求填写、提交相关资料及信息，乙方对甲方</w:t>
      </w:r>
      <w:r w:rsidRPr="0010361B">
        <w:rPr>
          <w:rFonts w:asciiTheme="minorEastAsia" w:hAnsiTheme="minorEastAsia" w:cstheme="minorEastAsia"/>
          <w:color w:val="000000" w:themeColor="text1"/>
          <w:sz w:val="24"/>
          <w:szCs w:val="24"/>
          <w:lang w:eastAsia="zh-CN"/>
          <w:rPrChange w:id="286" w:author="helloqiqi1007@163.com" w:date="2018-06-01T15:05:00Z">
            <w:rPr>
              <w:rFonts w:asciiTheme="minorEastAsia" w:hAnsiTheme="minorEastAsia" w:cstheme="minorEastAsia"/>
              <w:color w:val="000000" w:themeColor="text1"/>
              <w:sz w:val="21"/>
              <w:szCs w:val="21"/>
              <w:lang w:eastAsia="zh-CN"/>
            </w:rPr>
          </w:rPrChange>
        </w:rPr>
        <w:t>借款</w:t>
      </w:r>
      <w:r w:rsidRPr="0010361B">
        <w:rPr>
          <w:rFonts w:asciiTheme="minorEastAsia" w:hAnsiTheme="minorEastAsia" w:cstheme="minorEastAsia" w:hint="eastAsia"/>
          <w:color w:val="000000" w:themeColor="text1"/>
          <w:sz w:val="24"/>
          <w:szCs w:val="24"/>
          <w:lang w:eastAsia="zh-CN"/>
          <w:rPrChange w:id="287" w:author="helloqiqi1007@163.com" w:date="2018-06-01T15:05:00Z">
            <w:rPr>
              <w:rFonts w:asciiTheme="minorEastAsia" w:hAnsiTheme="minorEastAsia" w:cstheme="minorEastAsia" w:hint="eastAsia"/>
              <w:color w:val="000000" w:themeColor="text1"/>
              <w:sz w:val="21"/>
              <w:szCs w:val="21"/>
              <w:lang w:eastAsia="zh-CN"/>
            </w:rPr>
          </w:rPrChange>
        </w:rPr>
        <w:t>信息</w:t>
      </w:r>
      <w:r w:rsidRPr="0010361B">
        <w:rPr>
          <w:rFonts w:asciiTheme="minorEastAsia" w:hAnsiTheme="minorEastAsia" w:cstheme="minorEastAsia"/>
          <w:color w:val="000000" w:themeColor="text1"/>
          <w:sz w:val="24"/>
          <w:szCs w:val="24"/>
          <w:lang w:eastAsia="zh-CN"/>
          <w:rPrChange w:id="288" w:author="helloqiqi1007@163.com" w:date="2018-06-01T15:05:00Z">
            <w:rPr>
              <w:rFonts w:asciiTheme="minorEastAsia" w:hAnsiTheme="minorEastAsia" w:cstheme="minorEastAsia"/>
              <w:color w:val="000000" w:themeColor="text1"/>
              <w:sz w:val="21"/>
              <w:szCs w:val="21"/>
              <w:lang w:eastAsia="zh-CN"/>
            </w:rPr>
          </w:rPrChange>
        </w:rPr>
        <w:t>进行尽职调查</w:t>
      </w:r>
      <w:r w:rsidRPr="0010361B">
        <w:rPr>
          <w:rFonts w:asciiTheme="minorEastAsia" w:hAnsiTheme="minorEastAsia" w:cstheme="minorEastAsia" w:hint="eastAsia"/>
          <w:color w:val="000000" w:themeColor="text1"/>
          <w:sz w:val="24"/>
          <w:szCs w:val="24"/>
          <w:lang w:eastAsia="zh-CN"/>
          <w:rPrChange w:id="289" w:author="helloqiqi1007@163.com" w:date="2018-06-01T15:05:00Z">
            <w:rPr>
              <w:rFonts w:asciiTheme="minorEastAsia" w:hAnsiTheme="minorEastAsia" w:cstheme="minorEastAsia" w:hint="eastAsia"/>
              <w:color w:val="000000" w:themeColor="text1"/>
              <w:sz w:val="21"/>
              <w:szCs w:val="21"/>
              <w:lang w:eastAsia="zh-CN"/>
            </w:rPr>
          </w:rPrChange>
        </w:rPr>
        <w:t>。若经审核</w:t>
      </w:r>
      <w:r w:rsidRPr="0010361B">
        <w:rPr>
          <w:rFonts w:asciiTheme="minorEastAsia" w:hAnsiTheme="minorEastAsia" w:cstheme="minorEastAsia"/>
          <w:color w:val="000000" w:themeColor="text1"/>
          <w:sz w:val="24"/>
          <w:szCs w:val="24"/>
          <w:lang w:eastAsia="zh-CN"/>
          <w:rPrChange w:id="290" w:author="helloqiqi1007@163.com" w:date="2018-06-01T15:05:00Z">
            <w:rPr>
              <w:rFonts w:asciiTheme="minorEastAsia" w:hAnsiTheme="minorEastAsia" w:cstheme="minorEastAsia"/>
              <w:color w:val="000000" w:themeColor="text1"/>
              <w:sz w:val="21"/>
              <w:szCs w:val="21"/>
              <w:lang w:eastAsia="zh-CN"/>
            </w:rPr>
          </w:rPrChange>
        </w:rPr>
        <w:t>通过，</w:t>
      </w:r>
      <w:r w:rsidRPr="0010361B">
        <w:rPr>
          <w:rFonts w:asciiTheme="minorEastAsia" w:hAnsiTheme="minorEastAsia" w:cstheme="minorEastAsia" w:hint="eastAsia"/>
          <w:color w:val="000000" w:themeColor="text1"/>
          <w:sz w:val="24"/>
          <w:szCs w:val="24"/>
          <w:lang w:eastAsia="zh-CN"/>
          <w:rPrChange w:id="291" w:author="helloqiqi1007@163.com" w:date="2018-06-01T15:05:00Z">
            <w:rPr>
              <w:rFonts w:asciiTheme="minorEastAsia" w:hAnsiTheme="minorEastAsia" w:cstheme="minorEastAsia" w:hint="eastAsia"/>
              <w:color w:val="000000" w:themeColor="text1"/>
              <w:sz w:val="21"/>
              <w:szCs w:val="21"/>
              <w:lang w:eastAsia="zh-CN"/>
            </w:rPr>
          </w:rPrChange>
        </w:rPr>
        <w:t>由乙方将甲方</w:t>
      </w:r>
      <w:r w:rsidRPr="0010361B">
        <w:rPr>
          <w:rFonts w:asciiTheme="minorEastAsia" w:hAnsiTheme="minorEastAsia" w:cstheme="minorEastAsia"/>
          <w:color w:val="000000" w:themeColor="text1"/>
          <w:sz w:val="24"/>
          <w:szCs w:val="24"/>
          <w:lang w:eastAsia="zh-CN"/>
          <w:rPrChange w:id="292" w:author="helloqiqi1007@163.com" w:date="2018-06-01T15:05:00Z">
            <w:rPr>
              <w:rFonts w:asciiTheme="minorEastAsia" w:hAnsiTheme="minorEastAsia" w:cstheme="minorEastAsia"/>
              <w:color w:val="000000" w:themeColor="text1"/>
              <w:sz w:val="21"/>
              <w:szCs w:val="21"/>
              <w:lang w:eastAsia="zh-CN"/>
            </w:rPr>
          </w:rPrChange>
        </w:rPr>
        <w:t>四要素（</w:t>
      </w:r>
      <w:r w:rsidRPr="0010361B">
        <w:rPr>
          <w:rFonts w:asciiTheme="minorEastAsia" w:hAnsiTheme="minorEastAsia" w:cstheme="minorEastAsia" w:hint="eastAsia"/>
          <w:color w:val="000000" w:themeColor="text1"/>
          <w:sz w:val="24"/>
          <w:szCs w:val="24"/>
          <w:lang w:eastAsia="zh-CN"/>
          <w:rPrChange w:id="293" w:author="helloqiqi1007@163.com" w:date="2018-06-01T15:05:00Z">
            <w:rPr>
              <w:rFonts w:asciiTheme="minorEastAsia" w:hAnsiTheme="minorEastAsia" w:cstheme="minorEastAsia" w:hint="eastAsia"/>
              <w:color w:val="000000" w:themeColor="text1"/>
              <w:sz w:val="21"/>
              <w:szCs w:val="21"/>
              <w:lang w:eastAsia="zh-CN"/>
            </w:rPr>
          </w:rPrChange>
        </w:rPr>
        <w:t>姓名</w:t>
      </w:r>
      <w:r w:rsidRPr="0010361B">
        <w:rPr>
          <w:rFonts w:asciiTheme="minorEastAsia" w:hAnsiTheme="minorEastAsia" w:cstheme="minorEastAsia"/>
          <w:color w:val="000000" w:themeColor="text1"/>
          <w:sz w:val="24"/>
          <w:szCs w:val="24"/>
          <w:lang w:eastAsia="zh-CN"/>
          <w:rPrChange w:id="294" w:author="helloqiqi1007@163.com" w:date="2018-06-01T15:05:00Z">
            <w:rPr>
              <w:rFonts w:asciiTheme="minorEastAsia" w:hAnsiTheme="minorEastAsia" w:cstheme="minorEastAsia"/>
              <w:color w:val="000000" w:themeColor="text1"/>
              <w:sz w:val="21"/>
              <w:szCs w:val="21"/>
              <w:lang w:eastAsia="zh-CN"/>
            </w:rPr>
          </w:rPrChange>
        </w:rPr>
        <w:t>、身份证号、银行卡号、手机号及身份证正反面照）</w:t>
      </w:r>
      <w:r w:rsidRPr="0010361B">
        <w:rPr>
          <w:rFonts w:asciiTheme="minorEastAsia" w:hAnsiTheme="minorEastAsia" w:cstheme="minorEastAsia" w:hint="eastAsia"/>
          <w:color w:val="000000" w:themeColor="text1"/>
          <w:sz w:val="24"/>
          <w:szCs w:val="24"/>
          <w:lang w:eastAsia="zh-CN"/>
          <w:rPrChange w:id="295" w:author="helloqiqi1007@163.com" w:date="2018-06-01T15:05:00Z">
            <w:rPr>
              <w:rFonts w:asciiTheme="minorEastAsia" w:hAnsiTheme="minorEastAsia" w:cstheme="minorEastAsia" w:hint="eastAsia"/>
              <w:color w:val="000000" w:themeColor="text1"/>
              <w:sz w:val="21"/>
              <w:szCs w:val="21"/>
              <w:lang w:eastAsia="zh-CN"/>
            </w:rPr>
          </w:rPrChange>
        </w:rPr>
        <w:t>及甲方</w:t>
      </w:r>
      <w:r w:rsidRPr="0010361B">
        <w:rPr>
          <w:rFonts w:asciiTheme="minorEastAsia" w:hAnsiTheme="minorEastAsia" w:cstheme="minorEastAsia"/>
          <w:color w:val="000000" w:themeColor="text1"/>
          <w:sz w:val="24"/>
          <w:szCs w:val="24"/>
          <w:lang w:eastAsia="zh-CN"/>
          <w:rPrChange w:id="296" w:author="helloqiqi1007@163.com" w:date="2018-06-01T15:05:00Z">
            <w:rPr>
              <w:rFonts w:asciiTheme="minorEastAsia" w:hAnsiTheme="minorEastAsia" w:cstheme="minorEastAsia"/>
              <w:color w:val="000000" w:themeColor="text1"/>
              <w:sz w:val="21"/>
              <w:szCs w:val="21"/>
              <w:lang w:eastAsia="zh-CN"/>
            </w:rPr>
          </w:rPrChange>
        </w:rPr>
        <w:t>相关借款信息</w:t>
      </w:r>
      <w:r w:rsidRPr="0010361B">
        <w:rPr>
          <w:rFonts w:asciiTheme="minorEastAsia" w:hAnsiTheme="minorEastAsia" w:cstheme="minorEastAsia" w:hint="eastAsia"/>
          <w:color w:val="000000" w:themeColor="text1"/>
          <w:sz w:val="24"/>
          <w:szCs w:val="24"/>
          <w:lang w:eastAsia="zh-CN"/>
          <w:rPrChange w:id="297" w:author="helloqiqi1007@163.com" w:date="2018-06-01T15:05:00Z">
            <w:rPr>
              <w:rFonts w:asciiTheme="minorEastAsia" w:hAnsiTheme="minorEastAsia" w:cstheme="minorEastAsia" w:hint="eastAsia"/>
              <w:color w:val="000000" w:themeColor="text1"/>
              <w:sz w:val="21"/>
              <w:szCs w:val="21"/>
              <w:lang w:eastAsia="zh-CN"/>
            </w:rPr>
          </w:rPrChange>
        </w:rPr>
        <w:t>实时</w:t>
      </w:r>
      <w:r w:rsidRPr="0010361B">
        <w:rPr>
          <w:rFonts w:asciiTheme="minorEastAsia" w:hAnsiTheme="minorEastAsia" w:cstheme="minorEastAsia"/>
          <w:color w:val="000000" w:themeColor="text1"/>
          <w:sz w:val="24"/>
          <w:szCs w:val="24"/>
          <w:lang w:eastAsia="zh-CN"/>
          <w:rPrChange w:id="298" w:author="helloqiqi1007@163.com" w:date="2018-06-01T15:05:00Z">
            <w:rPr>
              <w:rFonts w:asciiTheme="minorEastAsia" w:hAnsiTheme="minorEastAsia" w:cstheme="minorEastAsia"/>
              <w:color w:val="000000" w:themeColor="text1"/>
              <w:sz w:val="21"/>
              <w:szCs w:val="21"/>
              <w:lang w:eastAsia="zh-CN"/>
            </w:rPr>
          </w:rPrChange>
        </w:rPr>
        <w:t>推送给</w:t>
      </w:r>
      <w:r w:rsidRPr="0010361B">
        <w:rPr>
          <w:rFonts w:asciiTheme="minorEastAsia" w:hAnsiTheme="minorEastAsia" w:cstheme="minorEastAsia" w:hint="eastAsia"/>
          <w:color w:val="000000" w:themeColor="text1"/>
          <w:sz w:val="24"/>
          <w:szCs w:val="24"/>
          <w:lang w:eastAsia="zh-CN"/>
          <w:rPrChange w:id="299" w:author="helloqiqi1007@163.com" w:date="2018-06-01T15:05:00Z">
            <w:rPr>
              <w:rFonts w:asciiTheme="minorEastAsia" w:hAnsiTheme="minorEastAsia" w:cstheme="minorEastAsia" w:hint="eastAsia"/>
              <w:color w:val="000000" w:themeColor="text1"/>
              <w:sz w:val="21"/>
              <w:szCs w:val="21"/>
              <w:lang w:eastAsia="zh-CN"/>
            </w:rPr>
          </w:rPrChange>
        </w:rPr>
        <w:t>丙</w:t>
      </w:r>
      <w:r w:rsidRPr="0010361B">
        <w:rPr>
          <w:rFonts w:asciiTheme="minorEastAsia" w:hAnsiTheme="minorEastAsia" w:cstheme="minorEastAsia"/>
          <w:color w:val="000000" w:themeColor="text1"/>
          <w:sz w:val="24"/>
          <w:szCs w:val="24"/>
          <w:lang w:eastAsia="zh-CN"/>
          <w:rPrChange w:id="300" w:author="helloqiqi1007@163.com" w:date="2018-06-01T15:05:00Z">
            <w:rPr>
              <w:rFonts w:asciiTheme="minorEastAsia" w:hAnsiTheme="minorEastAsia" w:cstheme="minorEastAsia"/>
              <w:color w:val="000000" w:themeColor="text1"/>
              <w:sz w:val="21"/>
              <w:szCs w:val="21"/>
              <w:lang w:eastAsia="zh-CN"/>
            </w:rPr>
          </w:rPrChange>
        </w:rPr>
        <w:t>方</w:t>
      </w:r>
      <w:r w:rsidRPr="0010361B">
        <w:rPr>
          <w:rFonts w:asciiTheme="minorEastAsia" w:hAnsiTheme="minorEastAsia" w:cstheme="minorEastAsia" w:hint="eastAsia"/>
          <w:color w:val="000000" w:themeColor="text1"/>
          <w:sz w:val="24"/>
          <w:szCs w:val="24"/>
          <w:lang w:eastAsia="zh-CN"/>
          <w:rPrChange w:id="301" w:author="helloqiqi1007@163.com" w:date="2018-06-01T15:05:00Z">
            <w:rPr>
              <w:rFonts w:asciiTheme="minorEastAsia" w:hAnsiTheme="minorEastAsia" w:cstheme="minorEastAsia" w:hint="eastAsia"/>
              <w:color w:val="000000" w:themeColor="text1"/>
              <w:sz w:val="21"/>
              <w:szCs w:val="21"/>
              <w:lang w:eastAsia="zh-CN"/>
            </w:rPr>
          </w:rPrChange>
        </w:rPr>
        <w:t>。</w:t>
      </w:r>
    </w:p>
    <w:p w14:paraId="2C9BC813"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302"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303" w:author="helloqiqi1007@163.com" w:date="2018-06-01T15:05:00Z">
            <w:rPr>
              <w:rFonts w:asciiTheme="minorEastAsia" w:hAnsiTheme="minorEastAsia" w:cstheme="minorEastAsia"/>
              <w:color w:val="000000" w:themeColor="text1"/>
              <w:sz w:val="21"/>
              <w:szCs w:val="21"/>
              <w:lang w:eastAsia="zh-CN"/>
            </w:rPr>
          </w:rPrChange>
        </w:rPr>
        <w:t>2、丙方在参考乙方尽职调查和审核结果的基础上，利用自身系统对借款人基本情况、</w:t>
      </w:r>
      <w:r w:rsidRPr="0010361B">
        <w:rPr>
          <w:rFonts w:asciiTheme="minorEastAsia" w:hAnsiTheme="minorEastAsia" w:cstheme="minorEastAsia" w:hint="eastAsia"/>
          <w:color w:val="000000" w:themeColor="text1"/>
          <w:sz w:val="24"/>
          <w:szCs w:val="24"/>
          <w:lang w:eastAsia="zh-CN"/>
          <w:rPrChange w:id="304" w:author="helloqiqi1007@163.com" w:date="2018-06-01T15:05:00Z">
            <w:rPr>
              <w:rFonts w:asciiTheme="minorEastAsia" w:hAnsiTheme="minorEastAsia" w:cstheme="minorEastAsia" w:hint="eastAsia"/>
              <w:color w:val="000000" w:themeColor="text1"/>
              <w:sz w:val="21"/>
              <w:szCs w:val="21"/>
              <w:lang w:eastAsia="zh-CN"/>
            </w:rPr>
          </w:rPrChange>
        </w:rPr>
        <w:t>还款</w:t>
      </w:r>
      <w:r w:rsidRPr="0010361B">
        <w:rPr>
          <w:rFonts w:asciiTheme="minorEastAsia" w:hAnsiTheme="minorEastAsia" w:cstheme="minorEastAsia"/>
          <w:color w:val="000000" w:themeColor="text1"/>
          <w:sz w:val="24"/>
          <w:szCs w:val="24"/>
          <w:lang w:eastAsia="zh-CN"/>
          <w:rPrChange w:id="305" w:author="helloqiqi1007@163.com" w:date="2018-06-01T15:05:00Z">
            <w:rPr>
              <w:rFonts w:asciiTheme="minorEastAsia" w:hAnsiTheme="minorEastAsia" w:cstheme="minorEastAsia"/>
              <w:color w:val="000000" w:themeColor="text1"/>
              <w:sz w:val="21"/>
              <w:szCs w:val="21"/>
              <w:lang w:eastAsia="zh-CN"/>
            </w:rPr>
          </w:rPrChange>
        </w:rPr>
        <w:t>意愿、还款能力、</w:t>
      </w:r>
      <w:r w:rsidRPr="0010361B">
        <w:rPr>
          <w:rFonts w:asciiTheme="minorEastAsia" w:hAnsiTheme="minorEastAsia" w:cstheme="minorEastAsia" w:hint="eastAsia"/>
          <w:color w:val="000000" w:themeColor="text1"/>
          <w:sz w:val="24"/>
          <w:szCs w:val="24"/>
          <w:lang w:eastAsia="zh-CN"/>
          <w:rPrChange w:id="306" w:author="helloqiqi1007@163.com" w:date="2018-06-01T15:05:00Z">
            <w:rPr>
              <w:rFonts w:asciiTheme="minorEastAsia" w:hAnsiTheme="minorEastAsia" w:cstheme="minorEastAsia" w:hint="eastAsia"/>
              <w:color w:val="000000" w:themeColor="text1"/>
              <w:sz w:val="21"/>
              <w:szCs w:val="21"/>
              <w:lang w:eastAsia="zh-CN"/>
            </w:rPr>
          </w:rPrChange>
        </w:rPr>
        <w:t>借款</w:t>
      </w:r>
      <w:r w:rsidRPr="0010361B">
        <w:rPr>
          <w:rFonts w:asciiTheme="minorEastAsia" w:hAnsiTheme="minorEastAsia" w:cstheme="minorEastAsia"/>
          <w:color w:val="000000" w:themeColor="text1"/>
          <w:sz w:val="24"/>
          <w:szCs w:val="24"/>
          <w:lang w:eastAsia="zh-CN"/>
          <w:rPrChange w:id="307" w:author="helloqiqi1007@163.com" w:date="2018-06-01T15:05:00Z">
            <w:rPr>
              <w:rFonts w:asciiTheme="minorEastAsia" w:hAnsiTheme="minorEastAsia" w:cstheme="minorEastAsia"/>
              <w:color w:val="000000" w:themeColor="text1"/>
              <w:sz w:val="21"/>
              <w:szCs w:val="21"/>
              <w:lang w:eastAsia="zh-CN"/>
            </w:rPr>
          </w:rPrChange>
        </w:rPr>
        <w:t>用途</w:t>
      </w:r>
      <w:r w:rsidRPr="0010361B">
        <w:rPr>
          <w:rFonts w:asciiTheme="minorEastAsia" w:hAnsiTheme="minorEastAsia" w:cstheme="minorEastAsia" w:hint="eastAsia"/>
          <w:color w:val="000000" w:themeColor="text1"/>
          <w:sz w:val="24"/>
          <w:szCs w:val="24"/>
          <w:lang w:eastAsia="zh-CN"/>
          <w:rPrChange w:id="308"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309" w:author="helloqiqi1007@163.com" w:date="2018-06-01T15:05:00Z">
            <w:rPr>
              <w:rFonts w:asciiTheme="minorEastAsia" w:hAnsiTheme="minorEastAsia" w:cstheme="minorEastAsia"/>
              <w:color w:val="000000" w:themeColor="text1"/>
              <w:sz w:val="21"/>
              <w:szCs w:val="21"/>
              <w:lang w:eastAsia="zh-CN"/>
            </w:rPr>
          </w:rPrChange>
        </w:rPr>
        <w:t>资信状况</w:t>
      </w:r>
      <w:r w:rsidRPr="0010361B">
        <w:rPr>
          <w:rFonts w:asciiTheme="minorEastAsia" w:hAnsiTheme="minorEastAsia" w:cstheme="minorEastAsia" w:hint="eastAsia"/>
          <w:color w:val="000000" w:themeColor="text1"/>
          <w:sz w:val="24"/>
          <w:szCs w:val="24"/>
          <w:lang w:eastAsia="zh-CN"/>
          <w:rPrChange w:id="310" w:author="helloqiqi1007@163.com" w:date="2018-06-01T15:05:00Z">
            <w:rPr>
              <w:rFonts w:asciiTheme="minorEastAsia" w:hAnsiTheme="minorEastAsia" w:cstheme="minorEastAsia" w:hint="eastAsia"/>
              <w:color w:val="000000" w:themeColor="text1"/>
              <w:sz w:val="21"/>
              <w:szCs w:val="21"/>
              <w:lang w:eastAsia="zh-CN"/>
            </w:rPr>
          </w:rPrChange>
        </w:rPr>
        <w:t>进行</w:t>
      </w:r>
      <w:r w:rsidRPr="0010361B">
        <w:rPr>
          <w:rFonts w:asciiTheme="minorEastAsia" w:hAnsiTheme="minorEastAsia" w:cstheme="minorEastAsia"/>
          <w:color w:val="000000" w:themeColor="text1"/>
          <w:sz w:val="24"/>
          <w:szCs w:val="24"/>
          <w:lang w:eastAsia="zh-CN"/>
          <w:rPrChange w:id="311" w:author="helloqiqi1007@163.com" w:date="2018-06-01T15:05:00Z">
            <w:rPr>
              <w:rFonts w:asciiTheme="minorEastAsia" w:hAnsiTheme="minorEastAsia" w:cstheme="minorEastAsia"/>
              <w:color w:val="000000" w:themeColor="text1"/>
              <w:sz w:val="21"/>
              <w:szCs w:val="21"/>
              <w:lang w:eastAsia="zh-CN"/>
            </w:rPr>
          </w:rPrChange>
        </w:rPr>
        <w:t>最终审核</w:t>
      </w:r>
      <w:r w:rsidRPr="0010361B">
        <w:rPr>
          <w:rFonts w:asciiTheme="minorEastAsia" w:hAnsiTheme="minorEastAsia" w:cstheme="minorEastAsia" w:hint="eastAsia"/>
          <w:color w:val="000000" w:themeColor="text1"/>
          <w:sz w:val="24"/>
          <w:szCs w:val="24"/>
          <w:lang w:eastAsia="zh-CN"/>
          <w:rPrChange w:id="312" w:author="helloqiqi1007@163.com" w:date="2018-06-01T15:05:00Z">
            <w:rPr>
              <w:rFonts w:asciiTheme="minorEastAsia" w:hAnsiTheme="minorEastAsia" w:cstheme="minorEastAsia" w:hint="eastAsia"/>
              <w:color w:val="000000" w:themeColor="text1"/>
              <w:sz w:val="21"/>
              <w:szCs w:val="21"/>
              <w:lang w:eastAsia="zh-CN"/>
            </w:rPr>
          </w:rPrChange>
        </w:rPr>
        <w:t>。若经审核</w:t>
      </w:r>
      <w:r w:rsidRPr="0010361B">
        <w:rPr>
          <w:rFonts w:asciiTheme="minorEastAsia" w:hAnsiTheme="minorEastAsia" w:cstheme="minorEastAsia"/>
          <w:color w:val="000000" w:themeColor="text1"/>
          <w:sz w:val="24"/>
          <w:szCs w:val="24"/>
          <w:lang w:eastAsia="zh-CN"/>
          <w:rPrChange w:id="313" w:author="helloqiqi1007@163.com" w:date="2018-06-01T15:05:00Z">
            <w:rPr>
              <w:rFonts w:asciiTheme="minorEastAsia" w:hAnsiTheme="minorEastAsia" w:cstheme="minorEastAsia"/>
              <w:color w:val="000000" w:themeColor="text1"/>
              <w:sz w:val="21"/>
              <w:szCs w:val="21"/>
              <w:lang w:eastAsia="zh-CN"/>
            </w:rPr>
          </w:rPrChange>
        </w:rPr>
        <w:t>通过</w:t>
      </w:r>
      <w:r w:rsidRPr="0010361B">
        <w:rPr>
          <w:rFonts w:asciiTheme="minorEastAsia" w:hAnsiTheme="minorEastAsia" w:cstheme="minorEastAsia" w:hint="eastAsia"/>
          <w:color w:val="000000" w:themeColor="text1"/>
          <w:sz w:val="24"/>
          <w:szCs w:val="24"/>
          <w:lang w:eastAsia="zh-CN"/>
          <w:rPrChange w:id="314" w:author="helloqiqi1007@163.com" w:date="2018-06-01T15:05:00Z">
            <w:rPr>
              <w:rFonts w:asciiTheme="minorEastAsia" w:hAnsiTheme="minorEastAsia" w:cstheme="minorEastAsia" w:hint="eastAsia"/>
              <w:color w:val="000000" w:themeColor="text1"/>
              <w:sz w:val="21"/>
              <w:szCs w:val="21"/>
              <w:lang w:eastAsia="zh-CN"/>
            </w:rPr>
          </w:rPrChange>
        </w:rPr>
        <w:t>，丙方在泰然金融</w:t>
      </w:r>
      <w:r w:rsidRPr="0010361B">
        <w:rPr>
          <w:rFonts w:asciiTheme="minorEastAsia" w:hAnsiTheme="minorEastAsia" w:cstheme="minorEastAsia"/>
          <w:color w:val="000000" w:themeColor="text1"/>
          <w:sz w:val="24"/>
          <w:szCs w:val="24"/>
          <w:lang w:eastAsia="zh-CN"/>
          <w:rPrChange w:id="315" w:author="helloqiqi1007@163.com" w:date="2018-06-01T15:05:00Z">
            <w:rPr>
              <w:rFonts w:asciiTheme="minorEastAsia" w:hAnsiTheme="minorEastAsia" w:cstheme="minorEastAsia"/>
              <w:color w:val="000000" w:themeColor="text1"/>
              <w:sz w:val="21"/>
              <w:szCs w:val="21"/>
              <w:lang w:eastAsia="zh-CN"/>
            </w:rPr>
          </w:rPrChange>
        </w:rPr>
        <w:t>为</w:t>
      </w:r>
      <w:r w:rsidRPr="0010361B">
        <w:rPr>
          <w:rFonts w:asciiTheme="minorEastAsia" w:hAnsiTheme="minorEastAsia" w:cstheme="minorEastAsia" w:hint="eastAsia"/>
          <w:color w:val="000000" w:themeColor="text1"/>
          <w:sz w:val="24"/>
          <w:szCs w:val="24"/>
          <w:lang w:eastAsia="zh-CN"/>
          <w:rPrChange w:id="316" w:author="helloqiqi1007@163.com" w:date="2018-06-01T15:05:00Z">
            <w:rPr>
              <w:rFonts w:asciiTheme="minorEastAsia" w:hAnsiTheme="minorEastAsia" w:cstheme="minorEastAsia" w:hint="eastAsia"/>
              <w:color w:val="000000" w:themeColor="text1"/>
              <w:sz w:val="21"/>
              <w:szCs w:val="21"/>
              <w:lang w:eastAsia="zh-CN"/>
            </w:rPr>
          </w:rPrChange>
        </w:rPr>
        <w:t>甲方匹配出借人</w:t>
      </w:r>
      <w:r w:rsidRPr="0010361B">
        <w:rPr>
          <w:rFonts w:asciiTheme="minorEastAsia" w:hAnsiTheme="minorEastAsia" w:cstheme="minorEastAsia"/>
          <w:color w:val="000000" w:themeColor="text1"/>
          <w:sz w:val="24"/>
          <w:szCs w:val="24"/>
          <w:lang w:eastAsia="zh-CN"/>
          <w:rPrChange w:id="317" w:author="helloqiqi1007@163.com" w:date="2018-06-01T15:05:00Z">
            <w:rPr>
              <w:rFonts w:asciiTheme="minorEastAsia" w:hAnsiTheme="minorEastAsia" w:cstheme="minorEastAsia"/>
              <w:color w:val="000000" w:themeColor="text1"/>
              <w:sz w:val="21"/>
              <w:szCs w:val="21"/>
              <w:lang w:eastAsia="zh-CN"/>
            </w:rPr>
          </w:rPrChange>
        </w:rPr>
        <w:t>，</w:t>
      </w:r>
      <w:r w:rsidRPr="0010361B">
        <w:rPr>
          <w:rFonts w:asciiTheme="minorEastAsia" w:hAnsiTheme="minorEastAsia" w:cstheme="minorEastAsia" w:hint="eastAsia"/>
          <w:color w:val="000000" w:themeColor="text1"/>
          <w:sz w:val="24"/>
          <w:szCs w:val="24"/>
          <w:lang w:eastAsia="zh-CN"/>
          <w:rPrChange w:id="318" w:author="helloqiqi1007@163.com" w:date="2018-06-01T15:05:00Z">
            <w:rPr>
              <w:rFonts w:asciiTheme="minorEastAsia" w:hAnsiTheme="minorEastAsia" w:cstheme="minorEastAsia" w:hint="eastAsia"/>
              <w:color w:val="000000" w:themeColor="text1"/>
              <w:sz w:val="21"/>
              <w:szCs w:val="21"/>
              <w:lang w:eastAsia="zh-CN"/>
            </w:rPr>
          </w:rPrChange>
        </w:rPr>
        <w:t>撮合网络借款交易，由甲方与出借人以电子方式签署《借款协议》。协议签署完成后，甲方</w:t>
      </w:r>
      <w:r w:rsidRPr="0010361B">
        <w:rPr>
          <w:rFonts w:asciiTheme="minorEastAsia" w:hAnsiTheme="minorEastAsia" w:cstheme="minorEastAsia"/>
          <w:color w:val="000000" w:themeColor="text1"/>
          <w:sz w:val="24"/>
          <w:szCs w:val="24"/>
          <w:lang w:eastAsia="zh-CN"/>
          <w:rPrChange w:id="319" w:author="helloqiqi1007@163.com" w:date="2018-06-01T15:05:00Z">
            <w:rPr>
              <w:rFonts w:asciiTheme="minorEastAsia" w:hAnsiTheme="minorEastAsia" w:cstheme="minorEastAsia"/>
              <w:color w:val="000000" w:themeColor="text1"/>
              <w:sz w:val="21"/>
              <w:szCs w:val="21"/>
              <w:lang w:eastAsia="zh-CN"/>
            </w:rPr>
          </w:rPrChange>
        </w:rPr>
        <w:t>同意</w:t>
      </w:r>
      <w:r w:rsidRPr="0010361B">
        <w:rPr>
          <w:rFonts w:asciiTheme="minorEastAsia" w:hAnsiTheme="minorEastAsia" w:cstheme="minorEastAsia" w:hint="eastAsia"/>
          <w:color w:val="000000" w:themeColor="text1"/>
          <w:sz w:val="24"/>
          <w:szCs w:val="24"/>
          <w:lang w:eastAsia="zh-CN"/>
          <w:rPrChange w:id="320" w:author="helloqiqi1007@163.com" w:date="2018-06-01T15:05:00Z">
            <w:rPr>
              <w:rFonts w:asciiTheme="minorEastAsia" w:hAnsiTheme="minorEastAsia" w:cstheme="minorEastAsia" w:hint="eastAsia"/>
              <w:color w:val="000000" w:themeColor="text1"/>
              <w:sz w:val="21"/>
              <w:szCs w:val="21"/>
              <w:lang w:eastAsia="zh-CN"/>
            </w:rPr>
          </w:rPrChange>
        </w:rPr>
        <w:t>借款通过出借人</w:t>
      </w:r>
      <w:r w:rsidRPr="0010361B">
        <w:rPr>
          <w:rFonts w:asciiTheme="minorEastAsia" w:hAnsiTheme="minorEastAsia" w:cs="Times New Roman" w:hint="eastAsia"/>
          <w:sz w:val="24"/>
          <w:szCs w:val="24"/>
          <w:lang w:eastAsia="zh-CN"/>
          <w:rPrChange w:id="321" w:author="helloqiqi1007@163.com" w:date="2018-06-01T15:05:00Z">
            <w:rPr>
              <w:rFonts w:asciiTheme="minorEastAsia" w:hAnsiTheme="minorEastAsia" w:cs="Times New Roman" w:hint="eastAsia"/>
              <w:szCs w:val="21"/>
              <w:lang w:eastAsia="zh-CN"/>
            </w:rPr>
          </w:rPrChange>
        </w:rPr>
        <w:t>存管子</w:t>
      </w:r>
      <w:r w:rsidRPr="0010361B">
        <w:rPr>
          <w:rFonts w:asciiTheme="minorEastAsia" w:hAnsiTheme="minorEastAsia" w:cs="Times New Roman"/>
          <w:sz w:val="24"/>
          <w:szCs w:val="24"/>
          <w:lang w:eastAsia="zh-CN"/>
          <w:rPrChange w:id="322" w:author="helloqiqi1007@163.com" w:date="2018-06-01T15:05:00Z">
            <w:rPr>
              <w:rFonts w:asciiTheme="minorEastAsia" w:hAnsiTheme="minorEastAsia" w:cs="Times New Roman"/>
              <w:szCs w:val="21"/>
              <w:lang w:eastAsia="zh-CN"/>
            </w:rPr>
          </w:rPrChange>
        </w:rPr>
        <w:t>账户</w:t>
      </w:r>
      <w:r w:rsidRPr="0010361B">
        <w:rPr>
          <w:rFonts w:asciiTheme="minorEastAsia" w:hAnsiTheme="minorEastAsia" w:cs="Times New Roman" w:hint="eastAsia"/>
          <w:sz w:val="24"/>
          <w:szCs w:val="24"/>
          <w:lang w:eastAsia="zh-CN"/>
          <w:rPrChange w:id="323" w:author="helloqiqi1007@163.com" w:date="2018-06-01T15:05:00Z">
            <w:rPr>
              <w:rFonts w:asciiTheme="minorEastAsia" w:hAnsiTheme="minorEastAsia" w:cs="Times New Roman" w:hint="eastAsia"/>
              <w:szCs w:val="21"/>
              <w:lang w:eastAsia="zh-CN"/>
            </w:rPr>
          </w:rPrChange>
        </w:rPr>
        <w:t>划入甲方收款</w:t>
      </w:r>
      <w:r w:rsidRPr="0010361B">
        <w:rPr>
          <w:rFonts w:asciiTheme="minorEastAsia" w:hAnsiTheme="minorEastAsia" w:cs="Times New Roman"/>
          <w:sz w:val="24"/>
          <w:szCs w:val="24"/>
          <w:lang w:eastAsia="zh-CN"/>
          <w:rPrChange w:id="324" w:author="helloqiqi1007@163.com" w:date="2018-06-01T15:05:00Z">
            <w:rPr>
              <w:rFonts w:asciiTheme="minorEastAsia" w:hAnsiTheme="minorEastAsia" w:cs="Times New Roman"/>
              <w:szCs w:val="21"/>
              <w:lang w:eastAsia="zh-CN"/>
            </w:rPr>
          </w:rPrChange>
        </w:rPr>
        <w:t>账户</w:t>
      </w:r>
      <w:r w:rsidRPr="0010361B">
        <w:rPr>
          <w:rFonts w:asciiTheme="minorEastAsia" w:hAnsiTheme="minorEastAsia" w:cs="Times New Roman" w:hint="eastAsia"/>
          <w:sz w:val="24"/>
          <w:szCs w:val="24"/>
          <w:lang w:eastAsia="zh-CN"/>
          <w:rPrChange w:id="325" w:author="helloqiqi1007@163.com" w:date="2018-06-01T15:05:00Z">
            <w:rPr>
              <w:rFonts w:asciiTheme="minorEastAsia" w:hAnsiTheme="minorEastAsia" w:cs="Times New Roman" w:hint="eastAsia"/>
              <w:szCs w:val="21"/>
              <w:lang w:eastAsia="zh-CN"/>
            </w:rPr>
          </w:rPrChange>
        </w:rPr>
        <w:t>，即视为</w:t>
      </w:r>
      <w:r w:rsidRPr="0010361B">
        <w:rPr>
          <w:rFonts w:asciiTheme="minorEastAsia" w:hAnsiTheme="minorEastAsia" w:cs="Times New Roman"/>
          <w:sz w:val="24"/>
          <w:szCs w:val="24"/>
          <w:lang w:eastAsia="zh-CN"/>
          <w:rPrChange w:id="326" w:author="helloqiqi1007@163.com" w:date="2018-06-01T15:05:00Z">
            <w:rPr>
              <w:rFonts w:asciiTheme="minorEastAsia" w:hAnsiTheme="minorEastAsia" w:cs="Times New Roman"/>
              <w:szCs w:val="21"/>
              <w:lang w:eastAsia="zh-CN"/>
            </w:rPr>
          </w:rPrChange>
        </w:rPr>
        <w:t>借款完成</w:t>
      </w:r>
      <w:r w:rsidRPr="0010361B">
        <w:rPr>
          <w:rFonts w:asciiTheme="minorEastAsia" w:hAnsiTheme="minorEastAsia" w:cstheme="minorEastAsia" w:hint="eastAsia"/>
          <w:color w:val="000000" w:themeColor="text1"/>
          <w:sz w:val="24"/>
          <w:szCs w:val="24"/>
          <w:lang w:eastAsia="zh-CN"/>
          <w:rPrChange w:id="327" w:author="helloqiqi1007@163.com" w:date="2018-06-01T15:05:00Z">
            <w:rPr>
              <w:rFonts w:asciiTheme="minorEastAsia" w:hAnsiTheme="minorEastAsia" w:cstheme="minorEastAsia" w:hint="eastAsia"/>
              <w:color w:val="000000" w:themeColor="text1"/>
              <w:sz w:val="21"/>
              <w:szCs w:val="21"/>
              <w:lang w:eastAsia="zh-CN"/>
            </w:rPr>
          </w:rPrChange>
        </w:rPr>
        <w:t>。对于丙方未审核通过的借款人，丙方应及时将审核结果通知乙方，并</w:t>
      </w:r>
      <w:r w:rsidRPr="0010361B">
        <w:rPr>
          <w:rFonts w:asciiTheme="minorEastAsia" w:hAnsiTheme="minorEastAsia" w:cstheme="minorEastAsia"/>
          <w:color w:val="000000" w:themeColor="text1"/>
          <w:sz w:val="24"/>
          <w:szCs w:val="24"/>
          <w:lang w:eastAsia="zh-CN"/>
          <w:rPrChange w:id="328" w:author="helloqiqi1007@163.com" w:date="2018-06-01T15:05:00Z">
            <w:rPr>
              <w:rFonts w:asciiTheme="minorEastAsia" w:hAnsiTheme="minorEastAsia" w:cstheme="minorEastAsia"/>
              <w:color w:val="000000" w:themeColor="text1"/>
              <w:sz w:val="21"/>
              <w:szCs w:val="21"/>
              <w:lang w:eastAsia="zh-CN"/>
            </w:rPr>
          </w:rPrChange>
        </w:rPr>
        <w:t>由乙方</w:t>
      </w:r>
      <w:r w:rsidRPr="0010361B">
        <w:rPr>
          <w:rFonts w:asciiTheme="minorEastAsia" w:hAnsiTheme="minorEastAsia" w:cstheme="minorEastAsia" w:hint="eastAsia"/>
          <w:color w:val="000000" w:themeColor="text1"/>
          <w:sz w:val="24"/>
          <w:szCs w:val="24"/>
          <w:lang w:eastAsia="zh-CN"/>
          <w:rPrChange w:id="329" w:author="helloqiqi1007@163.com" w:date="2018-06-01T15:05:00Z">
            <w:rPr>
              <w:rFonts w:asciiTheme="minorEastAsia" w:hAnsiTheme="minorEastAsia" w:cstheme="minorEastAsia" w:hint="eastAsia"/>
              <w:color w:val="000000" w:themeColor="text1"/>
              <w:sz w:val="21"/>
              <w:szCs w:val="21"/>
              <w:lang w:eastAsia="zh-CN"/>
            </w:rPr>
          </w:rPrChange>
        </w:rPr>
        <w:t>通知甲方。</w:t>
      </w:r>
    </w:p>
    <w:p w14:paraId="6F575259"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shd w:val="clear" w:color="auto" w:fill="FFFFFF" w:themeFill="background1"/>
          <w:lang w:eastAsia="zh-CN"/>
          <w:rPrChange w:id="330"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pPr>
      <w:r w:rsidRPr="0010361B">
        <w:rPr>
          <w:rFonts w:cstheme="minorEastAsia"/>
          <w:color w:val="000000" w:themeColor="text1"/>
          <w:sz w:val="24"/>
          <w:szCs w:val="24"/>
          <w:lang w:eastAsia="zh-CN"/>
          <w:rPrChange w:id="331" w:author="helloqiqi1007@163.com" w:date="2018-06-01T15:05:00Z">
            <w:rPr>
              <w:rFonts w:cstheme="minorEastAsia"/>
              <w:color w:val="000000" w:themeColor="text1"/>
              <w:sz w:val="21"/>
              <w:szCs w:val="21"/>
              <w:lang w:eastAsia="zh-CN"/>
            </w:rPr>
          </w:rPrChange>
        </w:rPr>
        <w:t>3</w:t>
      </w:r>
      <w:r w:rsidRPr="0010361B">
        <w:rPr>
          <w:rFonts w:asciiTheme="minorEastAsia" w:hAnsiTheme="minorEastAsia" w:cstheme="minorEastAsia" w:hint="eastAsia"/>
          <w:color w:val="000000" w:themeColor="text1"/>
          <w:sz w:val="24"/>
          <w:szCs w:val="24"/>
          <w:lang w:eastAsia="zh-CN"/>
          <w:rPrChange w:id="332" w:author="helloqiqi1007@163.com" w:date="2018-06-01T15:05:00Z">
            <w:rPr>
              <w:rFonts w:asciiTheme="minorEastAsia" w:hAnsiTheme="minorEastAsia" w:cstheme="minorEastAsia" w:hint="eastAsia"/>
              <w:color w:val="000000" w:themeColor="text1"/>
              <w:sz w:val="21"/>
              <w:szCs w:val="21"/>
              <w:lang w:eastAsia="zh-CN"/>
            </w:rPr>
          </w:rPrChange>
        </w:rPr>
        <w:t>、在资金出借完成后，借款还款日前，甲方可</w:t>
      </w:r>
      <w:r w:rsidRPr="0010361B">
        <w:rPr>
          <w:rFonts w:asciiTheme="minorEastAsia" w:hAnsiTheme="minorEastAsia" w:cstheme="minorEastAsia"/>
          <w:color w:val="000000" w:themeColor="text1"/>
          <w:sz w:val="24"/>
          <w:szCs w:val="24"/>
          <w:lang w:eastAsia="zh-CN"/>
          <w:rPrChange w:id="333" w:author="helloqiqi1007@163.com" w:date="2018-06-01T15:05:00Z">
            <w:rPr>
              <w:rFonts w:asciiTheme="minorEastAsia" w:hAnsiTheme="minorEastAsia" w:cstheme="minorEastAsia"/>
              <w:color w:val="000000" w:themeColor="text1"/>
              <w:sz w:val="21"/>
              <w:szCs w:val="21"/>
              <w:lang w:eastAsia="zh-CN"/>
            </w:rPr>
          </w:rPrChange>
        </w:rPr>
        <w:t>将每笔还款金额</w:t>
      </w:r>
      <w:r w:rsidRPr="0010361B">
        <w:rPr>
          <w:rFonts w:asciiTheme="minorEastAsia" w:hAnsiTheme="minorEastAsia" w:cstheme="minorEastAsia" w:hint="eastAsia"/>
          <w:color w:val="000000" w:themeColor="text1"/>
          <w:sz w:val="24"/>
          <w:szCs w:val="24"/>
          <w:lang w:eastAsia="zh-CN"/>
          <w:rPrChange w:id="334" w:author="helloqiqi1007@163.com" w:date="2018-06-01T15:05:00Z">
            <w:rPr>
              <w:rFonts w:asciiTheme="minorEastAsia" w:hAnsiTheme="minorEastAsia" w:cstheme="minorEastAsia" w:hint="eastAsia"/>
              <w:color w:val="000000" w:themeColor="text1"/>
              <w:sz w:val="21"/>
              <w:szCs w:val="21"/>
              <w:lang w:eastAsia="zh-CN"/>
            </w:rPr>
          </w:rPrChange>
        </w:rPr>
        <w:t>（包括</w:t>
      </w:r>
      <w:r w:rsidRPr="0010361B">
        <w:rPr>
          <w:rFonts w:asciiTheme="minorEastAsia" w:hAnsiTheme="minorEastAsia" w:cstheme="minorEastAsia"/>
          <w:color w:val="000000" w:themeColor="text1"/>
          <w:sz w:val="24"/>
          <w:szCs w:val="24"/>
          <w:lang w:eastAsia="zh-CN"/>
          <w:rPrChange w:id="335" w:author="helloqiqi1007@163.com" w:date="2018-06-01T15:05:00Z">
            <w:rPr>
              <w:rFonts w:asciiTheme="minorEastAsia" w:hAnsiTheme="minorEastAsia" w:cstheme="minorEastAsia"/>
              <w:color w:val="000000" w:themeColor="text1"/>
              <w:sz w:val="21"/>
              <w:szCs w:val="21"/>
              <w:lang w:eastAsia="zh-CN"/>
            </w:rPr>
          </w:rPrChange>
        </w:rPr>
        <w:t>但不限于还款本息</w:t>
      </w:r>
      <w:r w:rsidRPr="0010361B">
        <w:rPr>
          <w:rFonts w:asciiTheme="minorEastAsia" w:hAnsiTheme="minorEastAsia" w:cstheme="minorEastAsia" w:hint="eastAsia"/>
          <w:color w:val="000000" w:themeColor="text1"/>
          <w:sz w:val="24"/>
          <w:szCs w:val="24"/>
          <w:lang w:eastAsia="zh-CN"/>
          <w:rPrChange w:id="336" w:author="helloqiqi1007@163.com" w:date="2018-06-01T15:05:00Z">
            <w:rPr>
              <w:rFonts w:asciiTheme="minorEastAsia" w:hAnsiTheme="minorEastAsia" w:cstheme="minorEastAsia" w:hint="eastAsia"/>
              <w:color w:val="000000" w:themeColor="text1"/>
              <w:sz w:val="21"/>
              <w:szCs w:val="21"/>
              <w:lang w:eastAsia="zh-CN"/>
            </w:rPr>
          </w:rPrChange>
        </w:rPr>
        <w:t>、服务</w:t>
      </w:r>
      <w:r w:rsidRPr="0010361B">
        <w:rPr>
          <w:rFonts w:asciiTheme="minorEastAsia" w:hAnsiTheme="minorEastAsia" w:cstheme="minorEastAsia"/>
          <w:color w:val="000000" w:themeColor="text1"/>
          <w:sz w:val="24"/>
          <w:szCs w:val="24"/>
          <w:lang w:eastAsia="zh-CN"/>
          <w:rPrChange w:id="337" w:author="helloqiqi1007@163.com" w:date="2018-06-01T15:05:00Z">
            <w:rPr>
              <w:rFonts w:asciiTheme="minorEastAsia" w:hAnsiTheme="minorEastAsia" w:cstheme="minorEastAsia"/>
              <w:color w:val="000000" w:themeColor="text1"/>
              <w:sz w:val="21"/>
              <w:szCs w:val="21"/>
              <w:lang w:eastAsia="zh-CN"/>
            </w:rPr>
          </w:rPrChange>
        </w:rPr>
        <w:t>费</w:t>
      </w:r>
      <w:r w:rsidRPr="0010361B">
        <w:rPr>
          <w:rFonts w:asciiTheme="minorEastAsia" w:hAnsiTheme="minorEastAsia" w:cstheme="minorEastAsia" w:hint="eastAsia"/>
          <w:color w:val="000000" w:themeColor="text1"/>
          <w:sz w:val="24"/>
          <w:szCs w:val="24"/>
          <w:lang w:eastAsia="zh-CN"/>
          <w:rPrChange w:id="338" w:author="helloqiqi1007@163.com" w:date="2018-06-01T15:05:00Z">
            <w:rPr>
              <w:rFonts w:asciiTheme="minorEastAsia" w:hAnsiTheme="minorEastAsia" w:cstheme="minorEastAsia" w:hint="eastAsia"/>
              <w:color w:val="000000" w:themeColor="text1"/>
              <w:sz w:val="21"/>
              <w:szCs w:val="21"/>
              <w:lang w:eastAsia="zh-CN"/>
            </w:rPr>
          </w:rPrChange>
        </w:rPr>
        <w:t>等）</w:t>
      </w:r>
      <w:r w:rsidRPr="0010361B">
        <w:rPr>
          <w:rFonts w:asciiTheme="minorEastAsia" w:hAnsiTheme="minorEastAsia" w:cstheme="minorEastAsia"/>
          <w:color w:val="000000" w:themeColor="text1"/>
          <w:sz w:val="24"/>
          <w:szCs w:val="24"/>
          <w:lang w:eastAsia="zh-CN"/>
          <w:rPrChange w:id="339" w:author="helloqiqi1007@163.com" w:date="2018-06-01T15:05:00Z">
            <w:rPr>
              <w:rFonts w:asciiTheme="minorEastAsia" w:hAnsiTheme="minorEastAsia" w:cstheme="minorEastAsia"/>
              <w:color w:val="000000" w:themeColor="text1"/>
              <w:sz w:val="21"/>
              <w:szCs w:val="21"/>
              <w:lang w:eastAsia="zh-CN"/>
            </w:rPr>
          </w:rPrChange>
        </w:rPr>
        <w:t>充值</w:t>
      </w:r>
      <w:r w:rsidRPr="0010361B">
        <w:rPr>
          <w:rFonts w:asciiTheme="minorEastAsia" w:hAnsiTheme="minorEastAsia" w:cstheme="minorEastAsia" w:hint="eastAsia"/>
          <w:color w:val="000000" w:themeColor="text1"/>
          <w:sz w:val="24"/>
          <w:szCs w:val="24"/>
          <w:lang w:eastAsia="zh-CN"/>
          <w:rPrChange w:id="340" w:author="helloqiqi1007@163.com" w:date="2018-06-01T15:05:00Z">
            <w:rPr>
              <w:rFonts w:asciiTheme="minorEastAsia" w:hAnsiTheme="minorEastAsia" w:cstheme="minorEastAsia" w:hint="eastAsia"/>
              <w:color w:val="000000" w:themeColor="text1"/>
              <w:sz w:val="21"/>
              <w:szCs w:val="21"/>
              <w:lang w:eastAsia="zh-CN"/>
            </w:rPr>
          </w:rPrChange>
        </w:rPr>
        <w:t>至</w:t>
      </w:r>
      <w:r w:rsidRPr="0010361B">
        <w:rPr>
          <w:rFonts w:asciiTheme="minorEastAsia" w:hAnsiTheme="minorEastAsia" w:cstheme="minorEastAsia"/>
          <w:color w:val="000000" w:themeColor="text1"/>
          <w:sz w:val="24"/>
          <w:szCs w:val="24"/>
          <w:lang w:eastAsia="zh-CN"/>
          <w:rPrChange w:id="341" w:author="helloqiqi1007@163.com" w:date="2018-06-01T15:05:00Z">
            <w:rPr>
              <w:rFonts w:asciiTheme="minorEastAsia" w:hAnsiTheme="minorEastAsia" w:cstheme="minorEastAsia"/>
              <w:color w:val="000000" w:themeColor="text1"/>
              <w:sz w:val="21"/>
              <w:szCs w:val="21"/>
              <w:lang w:eastAsia="zh-CN"/>
            </w:rPr>
          </w:rPrChange>
        </w:rPr>
        <w:t>其</w:t>
      </w:r>
      <w:r w:rsidRPr="0010361B">
        <w:rPr>
          <w:rFonts w:asciiTheme="minorEastAsia" w:hAnsiTheme="minorEastAsia" w:cstheme="minorEastAsia" w:hint="eastAsia"/>
          <w:color w:val="000000" w:themeColor="text1"/>
          <w:sz w:val="24"/>
          <w:szCs w:val="24"/>
          <w:lang w:eastAsia="zh-CN"/>
          <w:rPrChange w:id="342" w:author="helloqiqi1007@163.com" w:date="2018-06-01T15:05:00Z">
            <w:rPr>
              <w:rFonts w:asciiTheme="minorEastAsia" w:hAnsiTheme="minorEastAsia" w:cstheme="minorEastAsia" w:hint="eastAsia"/>
              <w:color w:val="000000" w:themeColor="text1"/>
              <w:sz w:val="21"/>
              <w:szCs w:val="21"/>
              <w:lang w:eastAsia="zh-CN"/>
            </w:rPr>
          </w:rPrChange>
        </w:rPr>
        <w:t>还款</w:t>
      </w:r>
      <w:r w:rsidRPr="0010361B">
        <w:rPr>
          <w:rFonts w:asciiTheme="minorEastAsia" w:hAnsiTheme="minorEastAsia" w:cstheme="minorEastAsia"/>
          <w:color w:val="000000" w:themeColor="text1"/>
          <w:sz w:val="24"/>
          <w:szCs w:val="24"/>
          <w:lang w:eastAsia="zh-CN"/>
          <w:rPrChange w:id="343" w:author="helloqiqi1007@163.com" w:date="2018-06-01T15:05:00Z">
            <w:rPr>
              <w:rFonts w:asciiTheme="minorEastAsia" w:hAnsiTheme="minorEastAsia" w:cstheme="minorEastAsia"/>
              <w:color w:val="000000" w:themeColor="text1"/>
              <w:sz w:val="21"/>
              <w:szCs w:val="21"/>
              <w:lang w:eastAsia="zh-CN"/>
            </w:rPr>
          </w:rPrChange>
        </w:rPr>
        <w:t>账户中</w:t>
      </w:r>
      <w:r w:rsidRPr="0010361B">
        <w:rPr>
          <w:rFonts w:asciiTheme="minorEastAsia" w:hAnsiTheme="minorEastAsia" w:cstheme="minorEastAsia" w:hint="eastAsia"/>
          <w:color w:val="000000" w:themeColor="text1"/>
          <w:sz w:val="24"/>
          <w:szCs w:val="24"/>
          <w:lang w:eastAsia="zh-CN"/>
          <w:rPrChange w:id="344" w:author="helloqiqi1007@163.com" w:date="2018-06-01T15:05:00Z">
            <w:rPr>
              <w:rFonts w:asciiTheme="minorEastAsia" w:hAnsiTheme="minorEastAsia" w:cstheme="minorEastAsia" w:hint="eastAsia"/>
              <w:color w:val="000000" w:themeColor="text1"/>
              <w:sz w:val="21"/>
              <w:szCs w:val="21"/>
              <w:lang w:eastAsia="zh-CN"/>
            </w:rPr>
          </w:rPrChange>
        </w:rPr>
        <w:t>，并同意</w:t>
      </w:r>
      <w:r w:rsidRPr="0010361B">
        <w:rPr>
          <w:rFonts w:asciiTheme="minorEastAsia" w:hAnsiTheme="minorEastAsia" w:cstheme="minorEastAsia" w:hint="eastAsia"/>
          <w:color w:val="000000" w:themeColor="text1"/>
          <w:sz w:val="24"/>
          <w:szCs w:val="24"/>
          <w:shd w:val="clear" w:color="auto" w:fill="FFFFFF" w:themeFill="background1"/>
          <w:lang w:eastAsia="zh-CN"/>
          <w:rPrChange w:id="345"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由资金存管银行将借</w:t>
      </w:r>
      <w:r w:rsidRPr="0010361B">
        <w:rPr>
          <w:rFonts w:asciiTheme="minorEastAsia" w:hAnsiTheme="minorEastAsia" w:cstheme="minorEastAsia" w:hint="eastAsia"/>
          <w:color w:val="000000" w:themeColor="text1"/>
          <w:sz w:val="24"/>
          <w:szCs w:val="24"/>
          <w:shd w:val="clear" w:color="auto" w:fill="FFFFFF" w:themeFill="background1"/>
          <w:lang w:eastAsia="zh-CN"/>
          <w:rPrChange w:id="346"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lastRenderedPageBreak/>
        <w:t>款本息进行自动支付给</w:t>
      </w:r>
      <w:r w:rsidRPr="0010361B">
        <w:rPr>
          <w:rFonts w:asciiTheme="minorEastAsia" w:hAnsiTheme="minorEastAsia" w:cstheme="minorEastAsia"/>
          <w:color w:val="000000" w:themeColor="text1"/>
          <w:sz w:val="24"/>
          <w:szCs w:val="24"/>
          <w:shd w:val="clear" w:color="auto" w:fill="FFFFFF" w:themeFill="background1"/>
          <w:lang w:eastAsia="zh-CN"/>
          <w:rPrChange w:id="347"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出借人</w:t>
      </w:r>
      <w:r w:rsidRPr="0010361B">
        <w:rPr>
          <w:rFonts w:asciiTheme="minorEastAsia" w:hAnsiTheme="minorEastAsia" w:cstheme="minorEastAsia" w:hint="eastAsia"/>
          <w:color w:val="000000" w:themeColor="text1"/>
          <w:sz w:val="24"/>
          <w:szCs w:val="24"/>
          <w:shd w:val="clear" w:color="auto" w:fill="FFFFFF" w:themeFill="background1"/>
          <w:lang w:eastAsia="zh-CN"/>
          <w:rPrChange w:id="348"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。甲方同意并授权乙方、</w:t>
      </w:r>
      <w:r w:rsidRPr="0010361B">
        <w:rPr>
          <w:rFonts w:asciiTheme="minorEastAsia" w:hAnsiTheme="minorEastAsia" w:cstheme="minorEastAsia"/>
          <w:color w:val="000000" w:themeColor="text1"/>
          <w:sz w:val="24"/>
          <w:szCs w:val="24"/>
          <w:shd w:val="clear" w:color="auto" w:fill="FFFFFF" w:themeFill="background1"/>
          <w:lang w:eastAsia="zh-CN"/>
          <w:rPrChange w:id="349"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丙方</w:t>
      </w:r>
      <w:r w:rsidRPr="0010361B">
        <w:rPr>
          <w:rFonts w:asciiTheme="minorEastAsia" w:hAnsiTheme="minorEastAsia" w:cstheme="minorEastAsia" w:hint="eastAsia"/>
          <w:color w:val="000000" w:themeColor="text1"/>
          <w:sz w:val="24"/>
          <w:szCs w:val="24"/>
          <w:shd w:val="clear" w:color="auto" w:fill="FFFFFF" w:themeFill="background1"/>
          <w:lang w:eastAsia="zh-CN"/>
          <w:rPrChange w:id="350"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从其</w:t>
      </w:r>
      <w:r w:rsidRPr="0010361B">
        <w:rPr>
          <w:rFonts w:asciiTheme="minorEastAsia" w:hAnsiTheme="minorEastAsia" w:cstheme="minorEastAsia"/>
          <w:color w:val="000000" w:themeColor="text1"/>
          <w:sz w:val="24"/>
          <w:szCs w:val="24"/>
          <w:shd w:val="clear" w:color="auto" w:fill="FFFFFF" w:themeFill="background1"/>
          <w:lang w:eastAsia="zh-CN"/>
          <w:rPrChange w:id="351" w:author="helloqiqi1007@163.com" w:date="2018-06-01T15:05:00Z">
            <w:rPr>
              <w:rFonts w:asciiTheme="minorEastAsia" w:hAnsiTheme="minorEastAsia" w:cstheme="minorEastAsia"/>
              <w:color w:val="000000" w:themeColor="text1"/>
              <w:sz w:val="21"/>
              <w:szCs w:val="21"/>
              <w:shd w:val="clear" w:color="auto" w:fill="FFFFFF" w:themeFill="background1"/>
              <w:lang w:eastAsia="zh-CN"/>
            </w:rPr>
          </w:rPrChange>
        </w:rPr>
        <w:t>还款账户中扣收乙方应收取的账户管理费</w:t>
      </w:r>
      <w:r w:rsidRPr="0010361B">
        <w:rPr>
          <w:rFonts w:asciiTheme="minorEastAsia" w:hAnsiTheme="minorEastAsia" w:cstheme="minorEastAsia" w:hint="eastAsia"/>
          <w:color w:val="000000" w:themeColor="text1"/>
          <w:sz w:val="24"/>
          <w:szCs w:val="24"/>
          <w:shd w:val="clear" w:color="auto" w:fill="FFFFFF" w:themeFill="background1"/>
          <w:lang w:eastAsia="zh-CN"/>
          <w:rPrChange w:id="352" w:author="helloqiqi1007@163.com" w:date="2018-06-01T15:05:00Z">
            <w:rPr>
              <w:rFonts w:asciiTheme="minorEastAsia" w:hAnsiTheme="minorEastAsia" w:cstheme="minorEastAsia" w:hint="eastAsia"/>
              <w:color w:val="000000" w:themeColor="text1"/>
              <w:sz w:val="21"/>
              <w:szCs w:val="21"/>
              <w:shd w:val="clear" w:color="auto" w:fill="FFFFFF" w:themeFill="background1"/>
              <w:lang w:eastAsia="zh-CN"/>
            </w:rPr>
          </w:rPrChange>
        </w:rPr>
        <w:t>。</w:t>
      </w:r>
    </w:p>
    <w:p w14:paraId="03FF0B2F"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shd w:val="pct10" w:color="auto" w:fill="FFFFFF"/>
          <w:lang w:eastAsia="zh-CN"/>
          <w:rPrChange w:id="353" w:author="helloqiqi1007@163.com" w:date="2018-06-01T15:05:00Z">
            <w:rPr>
              <w:rFonts w:asciiTheme="minorEastAsia" w:hAnsiTheme="minorEastAsia" w:cstheme="minorEastAsia"/>
              <w:color w:val="000000" w:themeColor="text1"/>
              <w:sz w:val="21"/>
              <w:szCs w:val="21"/>
              <w:shd w:val="pct10" w:color="auto" w:fill="FFFFFF"/>
              <w:lang w:eastAsia="zh-CN"/>
            </w:rPr>
          </w:rPrChange>
        </w:rPr>
      </w:pPr>
    </w:p>
    <w:p w14:paraId="6A5CBE72"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b/>
          <w:color w:val="000000" w:themeColor="text1"/>
          <w:sz w:val="24"/>
          <w:szCs w:val="24"/>
          <w:lang w:eastAsia="zh-CN"/>
          <w:rPrChange w:id="354" w:author="helloqiqi1007@163.com" w:date="2018-06-01T15:05:00Z">
            <w:rPr>
              <w:rFonts w:asciiTheme="minorEastAsia" w:hAnsiTheme="minorEastAsia" w:cstheme="minorEastAsia"/>
              <w:b/>
              <w:color w:val="000000" w:themeColor="text1"/>
              <w:sz w:val="21"/>
              <w:szCs w:val="21"/>
              <w:lang w:eastAsia="zh-CN"/>
            </w:rPr>
          </w:rPrChange>
        </w:rPr>
      </w:pPr>
      <w:r w:rsidRPr="0010361B">
        <w:rPr>
          <w:rFonts w:asciiTheme="minorEastAsia" w:hAnsiTheme="minorEastAsia" w:cstheme="minorEastAsia"/>
          <w:b/>
          <w:color w:val="000000" w:themeColor="text1"/>
          <w:sz w:val="24"/>
          <w:szCs w:val="24"/>
          <w:lang w:eastAsia="zh-CN"/>
          <w:rPrChange w:id="355" w:author="helloqiqi1007@163.com" w:date="2018-06-01T15:05:00Z">
            <w:rPr>
              <w:rFonts w:asciiTheme="minorEastAsia" w:hAnsiTheme="minorEastAsia" w:cstheme="minorEastAsia"/>
              <w:b/>
              <w:color w:val="000000" w:themeColor="text1"/>
              <w:sz w:val="21"/>
              <w:szCs w:val="21"/>
              <w:lang w:eastAsia="zh-CN"/>
            </w:rPr>
          </w:rPrChange>
        </w:rPr>
        <w:t>六、</w:t>
      </w:r>
      <w:r w:rsidRPr="0010361B">
        <w:rPr>
          <w:rFonts w:asciiTheme="minorEastAsia" w:hAnsiTheme="minorEastAsia" w:cstheme="minorEastAsia" w:hint="eastAsia"/>
          <w:b/>
          <w:color w:val="000000" w:themeColor="text1"/>
          <w:sz w:val="24"/>
          <w:szCs w:val="24"/>
          <w:lang w:eastAsia="zh-CN"/>
          <w:rPrChange w:id="356" w:author="helloqiqi1007@163.com" w:date="2018-06-01T15:05:00Z">
            <w:rPr>
              <w:rFonts w:asciiTheme="minorEastAsia" w:hAnsiTheme="minorEastAsia" w:cstheme="minorEastAsia" w:hint="eastAsia"/>
              <w:b/>
              <w:color w:val="000000" w:themeColor="text1"/>
              <w:sz w:val="21"/>
              <w:szCs w:val="21"/>
              <w:lang w:eastAsia="zh-CN"/>
            </w:rPr>
          </w:rPrChange>
        </w:rPr>
        <w:t>各方权利和义务</w:t>
      </w:r>
    </w:p>
    <w:p w14:paraId="03031A59"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357"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358" w:author="helloqiqi1007@163.com" w:date="2018-06-01T15:05:00Z">
            <w:rPr>
              <w:rFonts w:asciiTheme="minorEastAsia" w:hAnsiTheme="minorEastAsia" w:cstheme="minorEastAsia"/>
              <w:color w:val="000000" w:themeColor="text1"/>
              <w:sz w:val="21"/>
              <w:szCs w:val="21"/>
              <w:lang w:eastAsia="zh-CN"/>
            </w:rPr>
          </w:rPrChange>
        </w:rPr>
        <w:t>1</w:t>
      </w:r>
      <w:r w:rsidRPr="0010361B">
        <w:rPr>
          <w:rFonts w:asciiTheme="minorEastAsia" w:hAnsiTheme="minorEastAsia" w:cstheme="minorEastAsia" w:hint="eastAsia"/>
          <w:color w:val="000000" w:themeColor="text1"/>
          <w:sz w:val="24"/>
          <w:szCs w:val="24"/>
          <w:lang w:eastAsia="zh-CN"/>
          <w:rPrChange w:id="359" w:author="helloqiqi1007@163.com" w:date="2018-06-01T15:05:00Z">
            <w:rPr>
              <w:rFonts w:asciiTheme="minorEastAsia" w:hAnsiTheme="minorEastAsia" w:cstheme="minorEastAsia" w:hint="eastAsia"/>
              <w:color w:val="000000" w:themeColor="text1"/>
              <w:sz w:val="21"/>
              <w:szCs w:val="21"/>
              <w:lang w:eastAsia="zh-CN"/>
            </w:rPr>
          </w:rPrChange>
        </w:rPr>
        <w:t>、甲方权利与义务</w:t>
      </w:r>
    </w:p>
    <w:p w14:paraId="29167045"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360"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361"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362" w:author="helloqiqi1007@163.com" w:date="2018-06-01T15:05:00Z">
            <w:rPr>
              <w:rFonts w:asciiTheme="minorEastAsia" w:hAnsiTheme="minorEastAsia" w:cstheme="minorEastAsia"/>
              <w:color w:val="000000" w:themeColor="text1"/>
              <w:sz w:val="21"/>
              <w:szCs w:val="21"/>
              <w:lang w:eastAsia="zh-CN"/>
            </w:rPr>
          </w:rPrChange>
        </w:rPr>
        <w:t>1）甲方授权丙方在</w:t>
      </w:r>
      <w:r w:rsidRPr="0010361B">
        <w:rPr>
          <w:rFonts w:asciiTheme="minorEastAsia" w:hAnsiTheme="minorEastAsia" w:cstheme="minorEastAsia" w:hint="eastAsia"/>
          <w:color w:val="000000" w:themeColor="text1"/>
          <w:sz w:val="24"/>
          <w:szCs w:val="24"/>
          <w:u w:val="single"/>
          <w:lang w:eastAsia="zh-CN"/>
          <w:rPrChange w:id="363" w:author="helloqiqi1007@163.com" w:date="2018-06-01T15:05:00Z">
            <w:rPr>
              <w:rFonts w:asciiTheme="minorEastAsia" w:hAnsiTheme="minorEastAsia" w:cstheme="minorEastAsia" w:hint="eastAsia"/>
              <w:color w:val="000000" w:themeColor="text1"/>
              <w:sz w:val="21"/>
              <w:szCs w:val="21"/>
              <w:u w:val="single"/>
              <w:lang w:eastAsia="zh-CN"/>
            </w:rPr>
          </w:rPrChange>
        </w:rPr>
        <w:t>泰然金融</w:t>
      </w:r>
      <w:r w:rsidRPr="0010361B">
        <w:rPr>
          <w:rFonts w:asciiTheme="minorEastAsia" w:hAnsiTheme="minorEastAsia" w:cstheme="minorEastAsia" w:hint="eastAsia"/>
          <w:color w:val="000000" w:themeColor="text1"/>
          <w:sz w:val="24"/>
          <w:szCs w:val="24"/>
          <w:lang w:eastAsia="zh-CN"/>
          <w:rPrChange w:id="364" w:author="helloqiqi1007@163.com" w:date="2018-06-01T15:05:00Z">
            <w:rPr>
              <w:rFonts w:asciiTheme="minorEastAsia" w:hAnsiTheme="minorEastAsia" w:cstheme="minorEastAsia" w:hint="eastAsia"/>
              <w:color w:val="000000" w:themeColor="text1"/>
              <w:sz w:val="21"/>
              <w:szCs w:val="21"/>
              <w:lang w:eastAsia="zh-CN"/>
            </w:rPr>
          </w:rPrChange>
        </w:rPr>
        <w:t>代为发起借款请求。</w:t>
      </w:r>
    </w:p>
    <w:p w14:paraId="5CDDD9CA"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365"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366"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367" w:author="helloqiqi1007@163.com" w:date="2018-06-01T15:05:00Z">
            <w:rPr>
              <w:rFonts w:asciiTheme="minorEastAsia" w:hAnsiTheme="minorEastAsia" w:cstheme="minorEastAsia"/>
              <w:color w:val="000000" w:themeColor="text1"/>
              <w:sz w:val="21"/>
              <w:szCs w:val="21"/>
              <w:lang w:eastAsia="zh-CN"/>
            </w:rPr>
          </w:rPrChange>
        </w:rPr>
        <w:t>2）甲方应按期偿还借款本金及利息。</w:t>
      </w:r>
    </w:p>
    <w:p w14:paraId="45F8F93E"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368"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369"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370" w:author="helloqiqi1007@163.com" w:date="2018-06-01T15:05:00Z">
            <w:rPr>
              <w:rFonts w:asciiTheme="minorEastAsia" w:hAnsiTheme="minorEastAsia" w:cstheme="minorEastAsia"/>
              <w:color w:val="000000" w:themeColor="text1"/>
              <w:sz w:val="21"/>
              <w:szCs w:val="21"/>
              <w:lang w:eastAsia="zh-CN"/>
            </w:rPr>
          </w:rPrChange>
        </w:rPr>
        <w:t>3）甲方必须按期足额向乙方、丙方支付服务费用。</w:t>
      </w:r>
    </w:p>
    <w:p w14:paraId="7B7E97B6"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371"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372"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373" w:author="helloqiqi1007@163.com" w:date="2018-06-01T15:05:00Z">
            <w:rPr>
              <w:rFonts w:asciiTheme="minorEastAsia" w:hAnsiTheme="minorEastAsia" w:cstheme="minorEastAsia"/>
              <w:color w:val="000000" w:themeColor="text1"/>
              <w:sz w:val="21"/>
              <w:szCs w:val="21"/>
              <w:lang w:eastAsia="zh-CN"/>
            </w:rPr>
          </w:rPrChange>
        </w:rPr>
        <w:t>4）甲方承诺所借款项不用于任何违法用途。</w:t>
      </w:r>
    </w:p>
    <w:p w14:paraId="428F194D"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374"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375"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376" w:author="helloqiqi1007@163.com" w:date="2018-06-01T15:05:00Z">
            <w:rPr>
              <w:rFonts w:asciiTheme="minorEastAsia" w:hAnsiTheme="minorEastAsia" w:cstheme="minorEastAsia"/>
              <w:color w:val="000000" w:themeColor="text1"/>
              <w:sz w:val="21"/>
              <w:szCs w:val="21"/>
              <w:lang w:eastAsia="zh-CN"/>
            </w:rPr>
          </w:rPrChange>
        </w:rPr>
        <w:t>5）甲方在向乙方、丙方</w:t>
      </w:r>
      <w:r w:rsidRPr="0010361B">
        <w:rPr>
          <w:rFonts w:asciiTheme="minorEastAsia" w:hAnsiTheme="minorEastAsia" w:cstheme="minorEastAsia" w:hint="eastAsia"/>
          <w:color w:val="000000" w:themeColor="text1"/>
          <w:sz w:val="24"/>
          <w:szCs w:val="24"/>
          <w:lang w:eastAsia="zh-CN"/>
          <w:rPrChange w:id="377" w:author="helloqiqi1007@163.com" w:date="2018-06-01T15:05:00Z">
            <w:rPr>
              <w:rFonts w:asciiTheme="minorEastAsia" w:hAnsiTheme="minorEastAsia" w:cstheme="minorEastAsia" w:hint="eastAsia"/>
              <w:color w:val="000000" w:themeColor="text1"/>
              <w:sz w:val="21"/>
              <w:szCs w:val="21"/>
              <w:lang w:eastAsia="zh-CN"/>
            </w:rPr>
          </w:rPrChange>
        </w:rPr>
        <w:t>支付相关服务费用后可提前还款。</w:t>
      </w:r>
    </w:p>
    <w:p w14:paraId="06CA864D" w14:textId="77777777" w:rsidR="00FF7505" w:rsidRPr="0010361B" w:rsidRDefault="00FF7505" w:rsidP="00FF7505">
      <w:pPr>
        <w:spacing w:after="0" w:line="440" w:lineRule="exact"/>
        <w:ind w:firstLineChars="200" w:firstLine="480"/>
        <w:rPr>
          <w:b/>
          <w:sz w:val="24"/>
          <w:szCs w:val="24"/>
          <w:lang w:eastAsia="zh-CN"/>
          <w:rPrChange w:id="378" w:author="helloqiqi1007@163.com" w:date="2018-06-01T15:05:00Z">
            <w:rPr>
              <w:b/>
              <w:szCs w:val="21"/>
              <w:lang w:eastAsia="zh-CN"/>
            </w:rPr>
          </w:rPrChange>
        </w:rPr>
      </w:pPr>
      <w:r w:rsidRPr="0010361B">
        <w:rPr>
          <w:rFonts w:asciiTheme="minorEastAsia" w:hAnsiTheme="minorEastAsia" w:cstheme="minorEastAsia" w:hint="eastAsia"/>
          <w:color w:val="000000" w:themeColor="text1"/>
          <w:sz w:val="24"/>
          <w:szCs w:val="24"/>
          <w:lang w:eastAsia="zh-CN"/>
          <w:rPrChange w:id="379"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380" w:author="helloqiqi1007@163.com" w:date="2018-06-01T15:05:00Z">
            <w:rPr>
              <w:rFonts w:asciiTheme="minorEastAsia" w:hAnsiTheme="minorEastAsia" w:cstheme="minorEastAsia"/>
              <w:color w:val="000000" w:themeColor="text1"/>
              <w:sz w:val="21"/>
              <w:szCs w:val="21"/>
              <w:lang w:eastAsia="zh-CN"/>
            </w:rPr>
          </w:rPrChange>
        </w:rPr>
        <w:t>6）甲方有义务按照乙方、</w:t>
      </w:r>
      <w:r w:rsidRPr="0010361B">
        <w:rPr>
          <w:rFonts w:asciiTheme="minorEastAsia" w:hAnsiTheme="minorEastAsia" w:cstheme="minorEastAsia" w:hint="eastAsia"/>
          <w:color w:val="000000" w:themeColor="text1"/>
          <w:sz w:val="24"/>
          <w:szCs w:val="24"/>
          <w:lang w:eastAsia="zh-CN"/>
          <w:rPrChange w:id="381" w:author="helloqiqi1007@163.com" w:date="2018-06-01T15:05:00Z">
            <w:rPr>
              <w:rFonts w:asciiTheme="minorEastAsia" w:hAnsiTheme="minorEastAsia" w:cstheme="minorEastAsia" w:hint="eastAsia"/>
              <w:color w:val="000000" w:themeColor="text1"/>
              <w:sz w:val="21"/>
              <w:szCs w:val="21"/>
              <w:lang w:eastAsia="zh-CN"/>
            </w:rPr>
          </w:rPrChange>
        </w:rPr>
        <w:t>丙方的要求向乙方</w:t>
      </w:r>
      <w:r w:rsidRPr="0010361B">
        <w:rPr>
          <w:rFonts w:asciiTheme="minorEastAsia" w:hAnsiTheme="minorEastAsia" w:cstheme="minorEastAsia"/>
          <w:color w:val="000000" w:themeColor="text1"/>
          <w:sz w:val="24"/>
          <w:szCs w:val="24"/>
          <w:lang w:eastAsia="zh-CN"/>
          <w:rPrChange w:id="382" w:author="helloqiqi1007@163.com" w:date="2018-06-01T15:05:00Z">
            <w:rPr>
              <w:rFonts w:asciiTheme="minorEastAsia" w:hAnsiTheme="minorEastAsia" w:cstheme="minorEastAsia"/>
              <w:color w:val="000000" w:themeColor="text1"/>
              <w:sz w:val="21"/>
              <w:szCs w:val="21"/>
              <w:lang w:eastAsia="zh-CN"/>
            </w:rPr>
          </w:rPrChange>
        </w:rPr>
        <w:t>、丙方</w:t>
      </w:r>
      <w:r w:rsidRPr="0010361B">
        <w:rPr>
          <w:rFonts w:asciiTheme="minorEastAsia" w:hAnsiTheme="minorEastAsia" w:cstheme="minorEastAsia" w:hint="eastAsia"/>
          <w:color w:val="000000" w:themeColor="text1"/>
          <w:sz w:val="24"/>
          <w:szCs w:val="24"/>
          <w:lang w:eastAsia="zh-CN"/>
          <w:rPrChange w:id="383" w:author="helloqiqi1007@163.com" w:date="2018-06-01T15:05:00Z">
            <w:rPr>
              <w:rFonts w:asciiTheme="minorEastAsia" w:hAnsiTheme="minorEastAsia" w:cstheme="minorEastAsia" w:hint="eastAsia"/>
              <w:color w:val="000000" w:themeColor="text1"/>
              <w:sz w:val="21"/>
              <w:szCs w:val="21"/>
              <w:lang w:eastAsia="zh-CN"/>
            </w:rPr>
          </w:rPrChange>
        </w:rPr>
        <w:t>提供真实的借款信息及</w:t>
      </w:r>
      <w:r w:rsidRPr="0010361B">
        <w:rPr>
          <w:rFonts w:asciiTheme="minorEastAsia" w:hAnsiTheme="minorEastAsia" w:cstheme="minorEastAsia"/>
          <w:color w:val="000000" w:themeColor="text1"/>
          <w:sz w:val="24"/>
          <w:szCs w:val="24"/>
          <w:lang w:eastAsia="zh-CN"/>
          <w:rPrChange w:id="384" w:author="helloqiqi1007@163.com" w:date="2018-06-01T15:05:00Z">
            <w:rPr>
              <w:rFonts w:asciiTheme="minorEastAsia" w:hAnsiTheme="minorEastAsia" w:cstheme="minorEastAsia"/>
              <w:color w:val="000000" w:themeColor="text1"/>
              <w:sz w:val="21"/>
              <w:szCs w:val="21"/>
              <w:lang w:eastAsia="zh-CN"/>
            </w:rPr>
          </w:rPrChange>
        </w:rPr>
        <w:t>资料</w:t>
      </w:r>
      <w:r w:rsidRPr="0010361B">
        <w:rPr>
          <w:rFonts w:asciiTheme="minorEastAsia" w:hAnsiTheme="minorEastAsia" w:cstheme="minorEastAsia" w:hint="eastAsia"/>
          <w:color w:val="000000" w:themeColor="text1"/>
          <w:sz w:val="24"/>
          <w:szCs w:val="24"/>
          <w:lang w:eastAsia="zh-CN"/>
          <w:rPrChange w:id="385" w:author="helloqiqi1007@163.com" w:date="2018-06-01T15:05:00Z">
            <w:rPr>
              <w:rFonts w:asciiTheme="minorEastAsia" w:hAnsiTheme="minorEastAsia" w:cstheme="minorEastAsia" w:hint="eastAsia"/>
              <w:color w:val="000000" w:themeColor="text1"/>
              <w:sz w:val="21"/>
              <w:szCs w:val="21"/>
              <w:lang w:eastAsia="zh-CN"/>
            </w:rPr>
          </w:rPrChange>
        </w:rPr>
        <w:t>，并承诺信息及</w:t>
      </w:r>
      <w:r w:rsidRPr="0010361B">
        <w:rPr>
          <w:rFonts w:asciiTheme="minorEastAsia" w:hAnsiTheme="minorEastAsia" w:cstheme="minorEastAsia"/>
          <w:color w:val="000000" w:themeColor="text1"/>
          <w:sz w:val="24"/>
          <w:szCs w:val="24"/>
          <w:lang w:eastAsia="zh-CN"/>
          <w:rPrChange w:id="386" w:author="helloqiqi1007@163.com" w:date="2018-06-01T15:05:00Z">
            <w:rPr>
              <w:rFonts w:asciiTheme="minorEastAsia" w:hAnsiTheme="minorEastAsia" w:cstheme="minorEastAsia"/>
              <w:color w:val="000000" w:themeColor="text1"/>
              <w:sz w:val="21"/>
              <w:szCs w:val="21"/>
              <w:lang w:eastAsia="zh-CN"/>
            </w:rPr>
          </w:rPrChange>
        </w:rPr>
        <w:t>资料</w:t>
      </w:r>
      <w:r w:rsidRPr="0010361B">
        <w:rPr>
          <w:rFonts w:asciiTheme="minorEastAsia" w:hAnsiTheme="minorEastAsia" w:cstheme="minorEastAsia" w:hint="eastAsia"/>
          <w:color w:val="000000" w:themeColor="text1"/>
          <w:sz w:val="24"/>
          <w:szCs w:val="24"/>
          <w:lang w:eastAsia="zh-CN"/>
          <w:rPrChange w:id="387" w:author="helloqiqi1007@163.com" w:date="2018-06-01T15:05:00Z">
            <w:rPr>
              <w:rFonts w:asciiTheme="minorEastAsia" w:hAnsiTheme="minorEastAsia" w:cstheme="minorEastAsia" w:hint="eastAsia"/>
              <w:color w:val="000000" w:themeColor="text1"/>
              <w:sz w:val="21"/>
              <w:szCs w:val="21"/>
              <w:lang w:eastAsia="zh-CN"/>
            </w:rPr>
          </w:rPrChange>
        </w:rPr>
        <w:t>是完全真实、准确、无瑕疵、无隐瞒的。因甲方提供虚假信息或</w:t>
      </w:r>
      <w:r w:rsidRPr="0010361B">
        <w:rPr>
          <w:rFonts w:asciiTheme="minorEastAsia" w:hAnsiTheme="minorEastAsia" w:cstheme="minorEastAsia"/>
          <w:color w:val="000000" w:themeColor="text1"/>
          <w:sz w:val="24"/>
          <w:szCs w:val="24"/>
          <w:lang w:eastAsia="zh-CN"/>
          <w:rPrChange w:id="388" w:author="helloqiqi1007@163.com" w:date="2018-06-01T15:05:00Z">
            <w:rPr>
              <w:rFonts w:asciiTheme="minorEastAsia" w:hAnsiTheme="minorEastAsia" w:cstheme="minorEastAsia"/>
              <w:color w:val="000000" w:themeColor="text1"/>
              <w:sz w:val="21"/>
              <w:szCs w:val="21"/>
              <w:lang w:eastAsia="zh-CN"/>
            </w:rPr>
          </w:rPrChange>
        </w:rPr>
        <w:t>资料</w:t>
      </w:r>
      <w:r w:rsidRPr="0010361B">
        <w:rPr>
          <w:rFonts w:asciiTheme="minorEastAsia" w:hAnsiTheme="minorEastAsia" w:cstheme="minorEastAsia" w:hint="eastAsia"/>
          <w:color w:val="000000" w:themeColor="text1"/>
          <w:sz w:val="24"/>
          <w:szCs w:val="24"/>
          <w:lang w:eastAsia="zh-CN"/>
          <w:rPrChange w:id="389" w:author="helloqiqi1007@163.com" w:date="2018-06-01T15:05:00Z">
            <w:rPr>
              <w:rFonts w:asciiTheme="minorEastAsia" w:hAnsiTheme="minorEastAsia" w:cstheme="minorEastAsia" w:hint="eastAsia"/>
              <w:color w:val="000000" w:themeColor="text1"/>
              <w:sz w:val="21"/>
              <w:szCs w:val="21"/>
              <w:lang w:eastAsia="zh-CN"/>
            </w:rPr>
          </w:rPrChange>
        </w:rPr>
        <w:t>而造成的一切法律后果（包括但不限于民事赔偿，行政处罚等）均由甲方承担。</w:t>
      </w:r>
      <w:r w:rsidRPr="0010361B">
        <w:rPr>
          <w:rFonts w:hint="eastAsia"/>
          <w:b/>
          <w:sz w:val="24"/>
          <w:szCs w:val="24"/>
          <w:lang w:eastAsia="zh-CN"/>
          <w:rPrChange w:id="390" w:author="helloqiqi1007@163.com" w:date="2018-06-01T15:05:00Z">
            <w:rPr>
              <w:rFonts w:hint="eastAsia"/>
              <w:b/>
              <w:szCs w:val="21"/>
              <w:lang w:eastAsia="zh-CN"/>
            </w:rPr>
          </w:rPrChange>
        </w:rPr>
        <w:t>甲方承诺自身非在读学生，并已向乙方、丙方做了充分的信息披露。</w:t>
      </w:r>
    </w:p>
    <w:p w14:paraId="228EFDF5" w14:textId="77777777" w:rsidR="00FF7505" w:rsidRPr="0010361B" w:rsidRDefault="00FF7505" w:rsidP="00FF7505">
      <w:pPr>
        <w:spacing w:after="0" w:line="440" w:lineRule="exact"/>
        <w:ind w:firstLineChars="200" w:firstLine="480"/>
        <w:rPr>
          <w:rFonts w:asciiTheme="minorEastAsia" w:hAnsiTheme="minorEastAsia" w:cstheme="minorEastAsia"/>
          <w:b/>
          <w:color w:val="000000" w:themeColor="text1"/>
          <w:sz w:val="24"/>
          <w:szCs w:val="24"/>
          <w:lang w:eastAsia="zh-CN"/>
          <w:rPrChange w:id="391" w:author="helloqiqi1007@163.com" w:date="2018-06-01T15:05:00Z">
            <w:rPr>
              <w:rFonts w:asciiTheme="minorEastAsia" w:hAnsiTheme="minorEastAsia" w:cstheme="minorEastAsia"/>
              <w:b/>
              <w:color w:val="000000" w:themeColor="text1"/>
              <w:sz w:val="21"/>
              <w:szCs w:val="21"/>
              <w:lang w:eastAsia="zh-CN"/>
            </w:rPr>
          </w:rPrChange>
        </w:rPr>
      </w:pPr>
      <w:r w:rsidRPr="0010361B">
        <w:rPr>
          <w:rFonts w:hint="eastAsia"/>
          <w:sz w:val="24"/>
          <w:szCs w:val="24"/>
          <w:lang w:eastAsia="zh-CN"/>
          <w:rPrChange w:id="392" w:author="helloqiqi1007@163.com" w:date="2018-06-01T15:05:00Z">
            <w:rPr>
              <w:rFonts w:hint="eastAsia"/>
              <w:szCs w:val="21"/>
              <w:lang w:eastAsia="zh-CN"/>
            </w:rPr>
          </w:rPrChange>
        </w:rPr>
        <w:t>（</w:t>
      </w:r>
      <w:r w:rsidRPr="0010361B">
        <w:rPr>
          <w:sz w:val="24"/>
          <w:szCs w:val="24"/>
          <w:lang w:eastAsia="zh-CN"/>
          <w:rPrChange w:id="393" w:author="helloqiqi1007@163.com" w:date="2018-06-01T15:05:00Z">
            <w:rPr>
              <w:szCs w:val="21"/>
              <w:lang w:eastAsia="zh-CN"/>
            </w:rPr>
          </w:rPrChange>
        </w:rPr>
        <w:t>7</w:t>
      </w:r>
      <w:r w:rsidRPr="0010361B">
        <w:rPr>
          <w:rFonts w:hint="eastAsia"/>
          <w:sz w:val="24"/>
          <w:szCs w:val="24"/>
          <w:lang w:eastAsia="zh-CN"/>
          <w:rPrChange w:id="394" w:author="helloqiqi1007@163.com" w:date="2018-06-01T15:05:00Z">
            <w:rPr>
              <w:rFonts w:hint="eastAsia"/>
              <w:szCs w:val="21"/>
              <w:lang w:eastAsia="zh-CN"/>
            </w:rPr>
          </w:rPrChange>
        </w:rPr>
        <w:t>）</w:t>
      </w:r>
      <w:r w:rsidRPr="0010361B">
        <w:rPr>
          <w:rFonts w:hint="eastAsia"/>
          <w:b/>
          <w:sz w:val="24"/>
          <w:szCs w:val="24"/>
          <w:lang w:eastAsia="zh-CN"/>
          <w:rPrChange w:id="395" w:author="helloqiqi1007@163.com" w:date="2018-06-01T15:05:00Z">
            <w:rPr>
              <w:rFonts w:hint="eastAsia"/>
              <w:b/>
              <w:szCs w:val="21"/>
              <w:lang w:eastAsia="zh-CN"/>
            </w:rPr>
          </w:rPrChange>
        </w:rPr>
        <w:t>甲方承诺在所有网贷平台的借款余额没有超过相关法律规定的限制，自然人不超过</w:t>
      </w:r>
      <w:r w:rsidRPr="0010361B">
        <w:rPr>
          <w:b/>
          <w:sz w:val="24"/>
          <w:szCs w:val="24"/>
          <w:lang w:eastAsia="zh-CN"/>
          <w:rPrChange w:id="396" w:author="helloqiqi1007@163.com" w:date="2018-06-01T15:05:00Z">
            <w:rPr>
              <w:b/>
              <w:szCs w:val="21"/>
              <w:lang w:eastAsia="zh-CN"/>
            </w:rPr>
          </w:rPrChange>
        </w:rPr>
        <w:t>100</w:t>
      </w:r>
      <w:r w:rsidRPr="0010361B">
        <w:rPr>
          <w:rFonts w:hint="eastAsia"/>
          <w:b/>
          <w:sz w:val="24"/>
          <w:szCs w:val="24"/>
          <w:lang w:eastAsia="zh-CN"/>
          <w:rPrChange w:id="397" w:author="helloqiqi1007@163.com" w:date="2018-06-01T15:05:00Z">
            <w:rPr>
              <w:rFonts w:hint="eastAsia"/>
              <w:b/>
              <w:szCs w:val="21"/>
              <w:lang w:eastAsia="zh-CN"/>
            </w:rPr>
          </w:rPrChange>
        </w:rPr>
        <w:t>万元，法人不超过</w:t>
      </w:r>
      <w:r w:rsidRPr="0010361B">
        <w:rPr>
          <w:b/>
          <w:sz w:val="24"/>
          <w:szCs w:val="24"/>
          <w:lang w:eastAsia="zh-CN"/>
          <w:rPrChange w:id="398" w:author="helloqiqi1007@163.com" w:date="2018-06-01T15:05:00Z">
            <w:rPr>
              <w:b/>
              <w:szCs w:val="21"/>
              <w:lang w:eastAsia="zh-CN"/>
            </w:rPr>
          </w:rPrChange>
        </w:rPr>
        <w:t>500</w:t>
      </w:r>
      <w:r w:rsidRPr="0010361B">
        <w:rPr>
          <w:rFonts w:hint="eastAsia"/>
          <w:b/>
          <w:sz w:val="24"/>
          <w:szCs w:val="24"/>
          <w:lang w:eastAsia="zh-CN"/>
          <w:rPrChange w:id="399" w:author="helloqiqi1007@163.com" w:date="2018-06-01T15:05:00Z">
            <w:rPr>
              <w:rFonts w:hint="eastAsia"/>
              <w:b/>
              <w:szCs w:val="21"/>
              <w:lang w:eastAsia="zh-CN"/>
            </w:rPr>
          </w:rPrChange>
        </w:rPr>
        <w:t>万元。</w:t>
      </w:r>
    </w:p>
    <w:p w14:paraId="62B16C81"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00"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01"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402" w:author="helloqiqi1007@163.com" w:date="2018-06-01T15:05:00Z">
            <w:rPr>
              <w:rFonts w:asciiTheme="minorEastAsia" w:hAnsiTheme="minorEastAsia" w:cstheme="minorEastAsia"/>
              <w:color w:val="000000" w:themeColor="text1"/>
              <w:sz w:val="21"/>
              <w:szCs w:val="21"/>
              <w:lang w:eastAsia="zh-CN"/>
            </w:rPr>
          </w:rPrChange>
        </w:rPr>
        <w:t>8）甲方不得将本协议</w:t>
      </w:r>
      <w:r w:rsidRPr="0010361B">
        <w:rPr>
          <w:rFonts w:asciiTheme="minorEastAsia" w:hAnsiTheme="minorEastAsia" w:cstheme="minorEastAsia" w:hint="eastAsia"/>
          <w:color w:val="000000" w:themeColor="text1"/>
          <w:sz w:val="24"/>
          <w:szCs w:val="24"/>
          <w:lang w:eastAsia="zh-CN"/>
          <w:rPrChange w:id="403" w:author="helloqiqi1007@163.com" w:date="2018-06-01T15:05:00Z">
            <w:rPr>
              <w:rFonts w:asciiTheme="minorEastAsia" w:hAnsiTheme="minorEastAsia" w:cstheme="minorEastAsia" w:hint="eastAsia"/>
              <w:color w:val="000000" w:themeColor="text1"/>
              <w:sz w:val="21"/>
              <w:szCs w:val="21"/>
              <w:lang w:eastAsia="zh-CN"/>
            </w:rPr>
          </w:rPrChange>
        </w:rPr>
        <w:t>及</w:t>
      </w:r>
      <w:r w:rsidRPr="0010361B">
        <w:rPr>
          <w:rFonts w:asciiTheme="minorEastAsia" w:hAnsiTheme="minorEastAsia" w:cstheme="minorEastAsia"/>
          <w:color w:val="000000" w:themeColor="text1"/>
          <w:sz w:val="24"/>
          <w:szCs w:val="24"/>
          <w:lang w:eastAsia="zh-CN"/>
          <w:rPrChange w:id="404" w:author="helloqiqi1007@163.com" w:date="2018-06-01T15:05:00Z">
            <w:rPr>
              <w:rFonts w:asciiTheme="minorEastAsia" w:hAnsiTheme="minorEastAsia" w:cstheme="minorEastAsia"/>
              <w:color w:val="000000" w:themeColor="text1"/>
              <w:sz w:val="21"/>
              <w:szCs w:val="21"/>
              <w:lang w:eastAsia="zh-CN"/>
            </w:rPr>
          </w:rPrChange>
        </w:rPr>
        <w:t>借款协议项下的任何权利义务转让给任何其他方。</w:t>
      </w:r>
    </w:p>
    <w:p w14:paraId="4B9C7C29"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05"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406" w:author="helloqiqi1007@163.com" w:date="2018-06-01T15:05:00Z">
            <w:rPr>
              <w:rFonts w:asciiTheme="minorEastAsia" w:hAnsiTheme="minorEastAsia" w:cstheme="minorEastAsia"/>
              <w:color w:val="000000" w:themeColor="text1"/>
              <w:sz w:val="21"/>
              <w:szCs w:val="21"/>
              <w:lang w:eastAsia="zh-CN"/>
            </w:rPr>
          </w:rPrChange>
        </w:rPr>
        <w:t>2、乙方</w:t>
      </w:r>
      <w:r w:rsidRPr="0010361B">
        <w:rPr>
          <w:rFonts w:asciiTheme="minorEastAsia" w:hAnsiTheme="minorEastAsia" w:cstheme="minorEastAsia" w:hint="eastAsia"/>
          <w:color w:val="000000" w:themeColor="text1"/>
          <w:sz w:val="24"/>
          <w:szCs w:val="24"/>
          <w:lang w:eastAsia="zh-CN"/>
          <w:rPrChange w:id="407" w:author="helloqiqi1007@163.com" w:date="2018-06-01T15:05:00Z">
            <w:rPr>
              <w:rFonts w:asciiTheme="minorEastAsia" w:hAnsiTheme="minorEastAsia" w:cstheme="minorEastAsia" w:hint="eastAsia"/>
              <w:color w:val="000000" w:themeColor="text1"/>
              <w:sz w:val="21"/>
              <w:szCs w:val="21"/>
              <w:lang w:eastAsia="zh-CN"/>
            </w:rPr>
          </w:rPrChange>
        </w:rPr>
        <w:t>权利</w:t>
      </w:r>
      <w:r w:rsidRPr="0010361B">
        <w:rPr>
          <w:rFonts w:asciiTheme="minorEastAsia" w:hAnsiTheme="minorEastAsia" w:cstheme="minorEastAsia"/>
          <w:color w:val="000000" w:themeColor="text1"/>
          <w:sz w:val="24"/>
          <w:szCs w:val="24"/>
          <w:lang w:eastAsia="zh-CN"/>
          <w:rPrChange w:id="408" w:author="helloqiqi1007@163.com" w:date="2018-06-01T15:05:00Z">
            <w:rPr>
              <w:rFonts w:asciiTheme="minorEastAsia" w:hAnsiTheme="minorEastAsia" w:cstheme="minorEastAsia"/>
              <w:color w:val="000000" w:themeColor="text1"/>
              <w:sz w:val="21"/>
              <w:szCs w:val="21"/>
              <w:lang w:eastAsia="zh-CN"/>
            </w:rPr>
          </w:rPrChange>
        </w:rPr>
        <w:t>与义务</w:t>
      </w:r>
    </w:p>
    <w:p w14:paraId="4D540EEE"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09"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10"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411" w:author="helloqiqi1007@163.com" w:date="2018-06-01T15:05:00Z">
            <w:rPr>
              <w:rFonts w:asciiTheme="minorEastAsia" w:hAnsiTheme="minorEastAsia" w:cstheme="minorEastAsia"/>
              <w:color w:val="000000" w:themeColor="text1"/>
              <w:sz w:val="21"/>
              <w:szCs w:val="21"/>
              <w:lang w:eastAsia="zh-CN"/>
            </w:rPr>
          </w:rPrChange>
        </w:rPr>
        <w:t>1）乙方向甲方提供与借款有关的信息咨询、信息推介等服务，并有权根据本协议</w:t>
      </w:r>
      <w:r w:rsidRPr="0010361B">
        <w:rPr>
          <w:rFonts w:asciiTheme="minorEastAsia" w:hAnsiTheme="minorEastAsia" w:cstheme="minorEastAsia" w:hint="eastAsia"/>
          <w:color w:val="000000" w:themeColor="text1"/>
          <w:sz w:val="24"/>
          <w:szCs w:val="24"/>
          <w:lang w:eastAsia="zh-CN"/>
          <w:rPrChange w:id="412" w:author="helloqiqi1007@163.com" w:date="2018-06-01T15:05:00Z">
            <w:rPr>
              <w:rFonts w:asciiTheme="minorEastAsia" w:hAnsiTheme="minorEastAsia" w:cstheme="minorEastAsia" w:hint="eastAsia"/>
              <w:color w:val="000000" w:themeColor="text1"/>
              <w:sz w:val="21"/>
              <w:szCs w:val="21"/>
              <w:lang w:eastAsia="zh-CN"/>
            </w:rPr>
          </w:rPrChange>
        </w:rPr>
        <w:t>的约定甲方收取服务费用。</w:t>
      </w:r>
    </w:p>
    <w:p w14:paraId="2CCD98BA"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13"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14"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415" w:author="helloqiqi1007@163.com" w:date="2018-06-01T15:05:00Z">
            <w:rPr>
              <w:rFonts w:asciiTheme="minorEastAsia" w:hAnsiTheme="minorEastAsia" w:cstheme="minorEastAsia"/>
              <w:color w:val="000000" w:themeColor="text1"/>
              <w:sz w:val="21"/>
              <w:szCs w:val="21"/>
              <w:lang w:eastAsia="zh-CN"/>
            </w:rPr>
          </w:rPrChange>
        </w:rPr>
        <w:t>2）乙方应当勤勉尽职地对借款申请人进行贷前调查、信息搜集，</w:t>
      </w:r>
      <w:r w:rsidRPr="0010361B">
        <w:rPr>
          <w:rFonts w:asciiTheme="minorEastAsia" w:hAnsiTheme="minorEastAsia" w:cstheme="minorEastAsia" w:hint="eastAsia"/>
          <w:color w:val="000000" w:themeColor="text1"/>
          <w:sz w:val="24"/>
          <w:szCs w:val="24"/>
          <w:lang w:eastAsia="zh-CN"/>
          <w:rPrChange w:id="416" w:author="helloqiqi1007@163.com" w:date="2018-06-01T15:05:00Z">
            <w:rPr>
              <w:rFonts w:asciiTheme="minorEastAsia" w:hAnsiTheme="minorEastAsia" w:cstheme="minorEastAsia" w:hint="eastAsia"/>
              <w:color w:val="000000" w:themeColor="text1"/>
              <w:sz w:val="21"/>
              <w:szCs w:val="21"/>
              <w:lang w:eastAsia="zh-CN"/>
            </w:rPr>
          </w:rPrChange>
        </w:rPr>
        <w:t>并有权向</w:t>
      </w:r>
      <w:r w:rsidRPr="0010361B">
        <w:rPr>
          <w:rFonts w:asciiTheme="minorEastAsia" w:hAnsiTheme="minorEastAsia" w:cstheme="minorEastAsia"/>
          <w:color w:val="000000" w:themeColor="text1"/>
          <w:sz w:val="24"/>
          <w:szCs w:val="24"/>
          <w:lang w:eastAsia="zh-CN"/>
          <w:rPrChange w:id="417" w:author="helloqiqi1007@163.com" w:date="2018-06-01T15:05:00Z">
            <w:rPr>
              <w:rFonts w:asciiTheme="minorEastAsia" w:hAnsiTheme="minorEastAsia" w:cstheme="minorEastAsia"/>
              <w:color w:val="000000" w:themeColor="text1"/>
              <w:sz w:val="21"/>
              <w:szCs w:val="21"/>
              <w:lang w:eastAsia="zh-CN"/>
            </w:rPr>
          </w:rPrChange>
        </w:rPr>
        <w:t>甲方索取、搜集相关</w:t>
      </w:r>
      <w:r w:rsidRPr="0010361B">
        <w:rPr>
          <w:rFonts w:asciiTheme="minorEastAsia" w:hAnsiTheme="minorEastAsia" w:cstheme="minorEastAsia" w:hint="eastAsia"/>
          <w:color w:val="000000" w:themeColor="text1"/>
          <w:sz w:val="24"/>
          <w:szCs w:val="24"/>
          <w:lang w:eastAsia="zh-CN"/>
          <w:rPrChange w:id="418" w:author="helloqiqi1007@163.com" w:date="2018-06-01T15:05:00Z">
            <w:rPr>
              <w:rFonts w:asciiTheme="minorEastAsia" w:hAnsiTheme="minorEastAsia" w:cstheme="minorEastAsia" w:hint="eastAsia"/>
              <w:color w:val="000000" w:themeColor="text1"/>
              <w:sz w:val="21"/>
              <w:szCs w:val="21"/>
              <w:lang w:eastAsia="zh-CN"/>
            </w:rPr>
          </w:rPrChange>
        </w:rPr>
        <w:t>自信审核</w:t>
      </w:r>
      <w:r w:rsidRPr="0010361B">
        <w:rPr>
          <w:rFonts w:asciiTheme="minorEastAsia" w:hAnsiTheme="minorEastAsia" w:cstheme="minorEastAsia"/>
          <w:color w:val="000000" w:themeColor="text1"/>
          <w:sz w:val="24"/>
          <w:szCs w:val="24"/>
          <w:lang w:eastAsia="zh-CN"/>
          <w:rPrChange w:id="419" w:author="helloqiqi1007@163.com" w:date="2018-06-01T15:05:00Z">
            <w:rPr>
              <w:rFonts w:asciiTheme="minorEastAsia" w:hAnsiTheme="minorEastAsia" w:cstheme="minorEastAsia"/>
              <w:color w:val="000000" w:themeColor="text1"/>
              <w:sz w:val="21"/>
              <w:szCs w:val="21"/>
              <w:lang w:eastAsia="zh-CN"/>
            </w:rPr>
          </w:rPrChange>
        </w:rPr>
        <w:t>资料。</w:t>
      </w:r>
    </w:p>
    <w:p w14:paraId="6668F05C" w14:textId="4E4945E6"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20"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21"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422" w:author="helloqiqi1007@163.com" w:date="2018-06-01T15:05:00Z">
            <w:rPr>
              <w:rFonts w:asciiTheme="minorEastAsia" w:hAnsiTheme="minorEastAsia" w:cstheme="minorEastAsia"/>
              <w:color w:val="000000" w:themeColor="text1"/>
              <w:sz w:val="21"/>
              <w:szCs w:val="21"/>
              <w:lang w:eastAsia="zh-CN"/>
            </w:rPr>
          </w:rPrChange>
        </w:rPr>
        <w:t>3）当甲方违反本协议</w:t>
      </w:r>
      <w:r w:rsidRPr="0010361B">
        <w:rPr>
          <w:rFonts w:asciiTheme="minorEastAsia" w:hAnsiTheme="minorEastAsia" w:cstheme="minorEastAsia" w:hint="eastAsia"/>
          <w:color w:val="000000" w:themeColor="text1"/>
          <w:sz w:val="24"/>
          <w:szCs w:val="24"/>
          <w:lang w:eastAsia="zh-CN"/>
          <w:rPrChange w:id="423" w:author="helloqiqi1007@163.com" w:date="2018-06-01T15:05:00Z">
            <w:rPr>
              <w:rFonts w:asciiTheme="minorEastAsia" w:hAnsiTheme="minorEastAsia" w:cstheme="minorEastAsia" w:hint="eastAsia"/>
              <w:color w:val="000000" w:themeColor="text1"/>
              <w:sz w:val="21"/>
              <w:szCs w:val="21"/>
              <w:lang w:eastAsia="zh-CN"/>
            </w:rPr>
          </w:rPrChange>
        </w:rPr>
        <w:t>或者</w:t>
      </w:r>
      <w:r w:rsidRPr="0010361B">
        <w:rPr>
          <w:rFonts w:asciiTheme="minorEastAsia" w:hAnsiTheme="minorEastAsia" w:cstheme="minorEastAsia"/>
          <w:color w:val="000000" w:themeColor="text1"/>
          <w:sz w:val="24"/>
          <w:szCs w:val="24"/>
          <w:lang w:eastAsia="zh-CN"/>
          <w:rPrChange w:id="424" w:author="helloqiqi1007@163.com" w:date="2018-06-01T15:05:00Z">
            <w:rPr>
              <w:rFonts w:asciiTheme="minorEastAsia" w:hAnsiTheme="minorEastAsia" w:cstheme="minorEastAsia"/>
              <w:color w:val="000000" w:themeColor="text1"/>
              <w:sz w:val="21"/>
              <w:szCs w:val="21"/>
              <w:lang w:eastAsia="zh-CN"/>
            </w:rPr>
          </w:rPrChange>
        </w:rPr>
        <w:t>借款协议的约定</w:t>
      </w:r>
      <w:r w:rsidRPr="0010361B">
        <w:rPr>
          <w:rFonts w:asciiTheme="minorEastAsia" w:hAnsiTheme="minorEastAsia" w:cstheme="minorEastAsia" w:hint="eastAsia"/>
          <w:color w:val="000000" w:themeColor="text1"/>
          <w:sz w:val="24"/>
          <w:szCs w:val="24"/>
          <w:lang w:eastAsia="zh-CN"/>
          <w:rPrChange w:id="425" w:author="helloqiqi1007@163.com" w:date="2018-06-01T15:05:00Z">
            <w:rPr>
              <w:rFonts w:asciiTheme="minorEastAsia" w:hAnsiTheme="minorEastAsia" w:cstheme="minorEastAsia" w:hint="eastAsia"/>
              <w:color w:val="000000" w:themeColor="text1"/>
              <w:sz w:val="21"/>
              <w:szCs w:val="21"/>
              <w:lang w:eastAsia="zh-CN"/>
            </w:rPr>
          </w:rPrChange>
        </w:rPr>
        <w:t>时，乙方</w:t>
      </w:r>
      <w:r w:rsidRPr="0010361B">
        <w:rPr>
          <w:rFonts w:asciiTheme="minorEastAsia" w:hAnsiTheme="minorEastAsia" w:cstheme="minorEastAsia"/>
          <w:color w:val="000000" w:themeColor="text1"/>
          <w:sz w:val="24"/>
          <w:szCs w:val="24"/>
          <w:lang w:eastAsia="zh-CN"/>
          <w:rPrChange w:id="426" w:author="helloqiqi1007@163.com" w:date="2018-06-01T15:05:00Z">
            <w:rPr>
              <w:rFonts w:asciiTheme="minorEastAsia" w:hAnsiTheme="minorEastAsia" w:cstheme="minorEastAsia"/>
              <w:color w:val="000000" w:themeColor="text1"/>
              <w:sz w:val="21"/>
              <w:szCs w:val="21"/>
              <w:lang w:eastAsia="zh-CN"/>
            </w:rPr>
          </w:rPrChange>
        </w:rPr>
        <w:t>有权依</w:t>
      </w:r>
      <w:r w:rsidRPr="0010361B">
        <w:rPr>
          <w:rFonts w:asciiTheme="minorEastAsia" w:hAnsiTheme="minorEastAsia" w:cstheme="minorEastAsia" w:hint="eastAsia"/>
          <w:color w:val="000000" w:themeColor="text1"/>
          <w:sz w:val="24"/>
          <w:szCs w:val="24"/>
          <w:lang w:eastAsia="zh-CN"/>
          <w:rPrChange w:id="427" w:author="helloqiqi1007@163.com" w:date="2018-06-01T15:05:00Z">
            <w:rPr>
              <w:rFonts w:asciiTheme="minorEastAsia" w:hAnsiTheme="minorEastAsia" w:cstheme="minorEastAsia" w:hint="eastAsia"/>
              <w:color w:val="000000" w:themeColor="text1"/>
              <w:sz w:val="21"/>
              <w:szCs w:val="21"/>
              <w:lang w:eastAsia="zh-CN"/>
            </w:rPr>
          </w:rPrChange>
        </w:rPr>
        <w:t>丙方</w:t>
      </w:r>
      <w:r w:rsidRPr="0010361B">
        <w:rPr>
          <w:rFonts w:asciiTheme="minorEastAsia" w:hAnsiTheme="minorEastAsia" w:cstheme="minorEastAsia"/>
          <w:color w:val="000000" w:themeColor="text1"/>
          <w:sz w:val="24"/>
          <w:szCs w:val="24"/>
          <w:lang w:eastAsia="zh-CN"/>
          <w:rPrChange w:id="428" w:author="helloqiqi1007@163.com" w:date="2018-06-01T15:05:00Z">
            <w:rPr>
              <w:rFonts w:asciiTheme="minorEastAsia" w:hAnsiTheme="minorEastAsia" w:cstheme="minorEastAsia"/>
              <w:color w:val="000000" w:themeColor="text1"/>
              <w:sz w:val="21"/>
              <w:szCs w:val="21"/>
              <w:lang w:eastAsia="zh-CN"/>
            </w:rPr>
          </w:rPrChange>
        </w:rPr>
        <w:t>、出借人委托，对甲方进行合法催收工作</w:t>
      </w:r>
      <w:r w:rsidRPr="0010361B">
        <w:rPr>
          <w:rFonts w:asciiTheme="minorEastAsia" w:hAnsiTheme="minorEastAsia" w:cstheme="minorEastAsia" w:hint="eastAsia"/>
          <w:color w:val="000000" w:themeColor="text1"/>
          <w:sz w:val="24"/>
          <w:szCs w:val="24"/>
          <w:lang w:eastAsia="zh-CN"/>
          <w:rPrChange w:id="429" w:author="helloqiqi1007@163.com" w:date="2018-06-01T15:05:00Z">
            <w:rPr>
              <w:rFonts w:asciiTheme="minorEastAsia" w:hAnsiTheme="minorEastAsia" w:cstheme="minorEastAsia" w:hint="eastAsia"/>
              <w:color w:val="000000" w:themeColor="text1"/>
              <w:sz w:val="21"/>
              <w:szCs w:val="21"/>
              <w:lang w:eastAsia="zh-CN"/>
            </w:rPr>
          </w:rPrChange>
        </w:rPr>
        <w:t>。</w:t>
      </w:r>
    </w:p>
    <w:p w14:paraId="6C0B6025" w14:textId="5B6A8CE6" w:rsidR="00AE0AFD" w:rsidRPr="0010361B" w:rsidRDefault="00AE0AFD" w:rsidP="00FF7505">
      <w:pPr>
        <w:spacing w:before="0" w:after="0" w:line="440" w:lineRule="exact"/>
        <w:ind w:rightChars="50" w:right="110" w:firstLineChars="200" w:firstLine="480"/>
        <w:rPr>
          <w:rFonts w:cstheme="minorEastAsia"/>
          <w:color w:val="000000" w:themeColor="text1"/>
          <w:sz w:val="24"/>
          <w:szCs w:val="24"/>
          <w:lang w:eastAsia="zh-CN"/>
          <w:rPrChange w:id="430" w:author="helloqiqi1007@163.com" w:date="2018-06-01T15:05:00Z">
            <w:rPr>
              <w:rFonts w:cstheme="minorEastAsia"/>
              <w:color w:val="000000" w:themeColor="text1"/>
              <w:sz w:val="21"/>
              <w:szCs w:val="21"/>
              <w:lang w:eastAsia="zh-CN"/>
            </w:rPr>
          </w:rPrChange>
        </w:rPr>
      </w:pPr>
      <w:ins w:id="431" w:author="PC" w:date="2018-05-11T10:40:00Z">
        <w:r w:rsidRPr="0010361B">
          <w:rPr>
            <w:rFonts w:cstheme="minorEastAsia" w:hint="eastAsia"/>
            <w:color w:val="000000" w:themeColor="text1"/>
            <w:sz w:val="24"/>
            <w:szCs w:val="24"/>
            <w:lang w:eastAsia="zh-CN"/>
            <w:rPrChange w:id="432" w:author="helloqiqi1007@163.com" w:date="2018-06-01T15:05:00Z">
              <w:rPr>
                <w:rFonts w:cstheme="minorEastAsia" w:hint="eastAsia"/>
                <w:color w:val="000000" w:themeColor="text1"/>
                <w:sz w:val="21"/>
                <w:szCs w:val="21"/>
                <w:lang w:eastAsia="zh-CN"/>
              </w:rPr>
            </w:rPrChange>
          </w:rPr>
          <w:t>（</w:t>
        </w:r>
        <w:r w:rsidRPr="0010361B">
          <w:rPr>
            <w:rFonts w:cstheme="minorEastAsia"/>
            <w:color w:val="000000" w:themeColor="text1"/>
            <w:sz w:val="24"/>
            <w:szCs w:val="24"/>
            <w:lang w:eastAsia="zh-CN"/>
            <w:rPrChange w:id="433" w:author="helloqiqi1007@163.com" w:date="2018-06-01T15:05:00Z">
              <w:rPr>
                <w:rFonts w:cstheme="minorEastAsia"/>
                <w:color w:val="000000" w:themeColor="text1"/>
                <w:sz w:val="21"/>
                <w:szCs w:val="21"/>
                <w:lang w:eastAsia="zh-CN"/>
              </w:rPr>
            </w:rPrChange>
          </w:rPr>
          <w:t>4</w:t>
        </w:r>
        <w:r w:rsidRPr="0010361B">
          <w:rPr>
            <w:rFonts w:cstheme="minorEastAsia" w:hint="eastAsia"/>
            <w:color w:val="000000" w:themeColor="text1"/>
            <w:sz w:val="24"/>
            <w:szCs w:val="24"/>
            <w:lang w:eastAsia="zh-CN"/>
            <w:rPrChange w:id="434" w:author="helloqiqi1007@163.com" w:date="2018-06-01T15:05:00Z">
              <w:rPr>
                <w:rFonts w:cstheme="minorEastAsia" w:hint="eastAsia"/>
                <w:color w:val="000000" w:themeColor="text1"/>
                <w:sz w:val="21"/>
                <w:szCs w:val="21"/>
                <w:lang w:eastAsia="zh-CN"/>
              </w:rPr>
            </w:rPrChange>
          </w:rPr>
          <w:t>）</w:t>
        </w:r>
      </w:ins>
      <w:ins w:id="435" w:author="PC" w:date="2018-05-11T10:41:00Z">
        <w:r w:rsidRPr="0010361B">
          <w:rPr>
            <w:rFonts w:cstheme="minorEastAsia" w:hint="eastAsia"/>
            <w:color w:val="000000" w:themeColor="text1"/>
            <w:sz w:val="24"/>
            <w:szCs w:val="24"/>
            <w:lang w:eastAsia="zh-CN"/>
            <w:rPrChange w:id="436" w:author="helloqiqi1007@163.com" w:date="2018-06-01T15:05:00Z">
              <w:rPr>
                <w:rFonts w:cstheme="minorEastAsia" w:hint="eastAsia"/>
                <w:color w:val="000000" w:themeColor="text1"/>
                <w:sz w:val="21"/>
                <w:szCs w:val="21"/>
                <w:lang w:eastAsia="zh-CN"/>
              </w:rPr>
            </w:rPrChange>
          </w:rPr>
          <w:t>如果在甲方逾期后，乙方代甲方向出借人、丙方平台及其他服务方进行了代偿本金、利息及其他费用，则乙方成为甲方新的债权人。甲方应当按照《借款协议》、相关服务协议及其他文件约定的金额、还款方式，按时足额向乙方还款，并向乙方继续承担所有的逾期责任、违约责任。</w:t>
        </w:r>
      </w:ins>
    </w:p>
    <w:p w14:paraId="62D9DCA0" w14:textId="77777777" w:rsidR="00FF7505" w:rsidRPr="0010361B" w:rsidRDefault="00FF7505" w:rsidP="00FF7505">
      <w:pPr>
        <w:pStyle w:val="21"/>
        <w:numPr>
          <w:ilvl w:val="0"/>
          <w:numId w:val="2"/>
        </w:numPr>
        <w:spacing w:before="0" w:after="0" w:line="440" w:lineRule="exact"/>
        <w:ind w:rightChars="50" w:right="110" w:firstLineChars="0"/>
        <w:rPr>
          <w:rFonts w:asciiTheme="minorEastAsia" w:hAnsiTheme="minorEastAsia" w:cstheme="minorEastAsia"/>
          <w:color w:val="000000" w:themeColor="text1"/>
          <w:sz w:val="24"/>
          <w:szCs w:val="24"/>
          <w:lang w:eastAsia="zh-CN"/>
          <w:rPrChange w:id="437"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438" w:author="helloqiqi1007@163.com" w:date="2018-06-01T15:05:00Z">
            <w:rPr>
              <w:rFonts w:asciiTheme="minorEastAsia" w:hAnsiTheme="minorEastAsia" w:cstheme="minorEastAsia"/>
              <w:color w:val="000000" w:themeColor="text1"/>
              <w:sz w:val="21"/>
              <w:szCs w:val="21"/>
              <w:lang w:eastAsia="zh-CN"/>
            </w:rPr>
          </w:rPrChange>
        </w:rPr>
        <w:t>丙方权利与义务</w:t>
      </w:r>
    </w:p>
    <w:p w14:paraId="5AF1D2D8"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39"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40"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441" w:author="helloqiqi1007@163.com" w:date="2018-06-01T15:05:00Z">
            <w:rPr>
              <w:rFonts w:asciiTheme="minorEastAsia" w:hAnsiTheme="minorEastAsia" w:cstheme="minorEastAsia"/>
              <w:color w:val="000000" w:themeColor="text1"/>
              <w:sz w:val="21"/>
              <w:szCs w:val="21"/>
              <w:lang w:eastAsia="zh-CN"/>
            </w:rPr>
          </w:rPrChange>
        </w:rPr>
        <w:t>1）丙方有权按照本协议的</w:t>
      </w:r>
      <w:r w:rsidRPr="0010361B">
        <w:rPr>
          <w:rFonts w:asciiTheme="minorEastAsia" w:hAnsiTheme="minorEastAsia" w:cstheme="minorEastAsia" w:hint="eastAsia"/>
          <w:color w:val="000000" w:themeColor="text1"/>
          <w:sz w:val="24"/>
          <w:szCs w:val="24"/>
          <w:lang w:eastAsia="zh-CN"/>
          <w:rPrChange w:id="442" w:author="helloqiqi1007@163.com" w:date="2018-06-01T15:05:00Z">
            <w:rPr>
              <w:rFonts w:asciiTheme="minorEastAsia" w:hAnsiTheme="minorEastAsia" w:cstheme="minorEastAsia" w:hint="eastAsia"/>
              <w:color w:val="000000" w:themeColor="text1"/>
              <w:sz w:val="21"/>
              <w:szCs w:val="21"/>
              <w:lang w:eastAsia="zh-CN"/>
            </w:rPr>
          </w:rPrChange>
        </w:rPr>
        <w:t>约定向借款人收取服务费用。</w:t>
      </w:r>
    </w:p>
    <w:p w14:paraId="0A3297D1"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43"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44" w:author="helloqiqi1007@163.com" w:date="2018-06-01T15:05:00Z">
            <w:rPr>
              <w:rFonts w:asciiTheme="minorEastAsia" w:hAnsiTheme="minorEastAsia" w:cstheme="minorEastAsia" w:hint="eastAsia"/>
              <w:color w:val="000000" w:themeColor="text1"/>
              <w:sz w:val="21"/>
              <w:szCs w:val="21"/>
              <w:lang w:eastAsia="zh-CN"/>
            </w:rPr>
          </w:rPrChange>
        </w:rPr>
        <w:lastRenderedPageBreak/>
        <w:t>（</w:t>
      </w:r>
      <w:r w:rsidRPr="0010361B">
        <w:rPr>
          <w:rFonts w:asciiTheme="minorEastAsia" w:hAnsiTheme="minorEastAsia" w:cstheme="minorEastAsia"/>
          <w:color w:val="000000" w:themeColor="text1"/>
          <w:sz w:val="24"/>
          <w:szCs w:val="24"/>
          <w:lang w:eastAsia="zh-CN"/>
          <w:rPrChange w:id="445" w:author="helloqiqi1007@163.com" w:date="2018-06-01T15:05:00Z">
            <w:rPr>
              <w:rFonts w:asciiTheme="minorEastAsia" w:hAnsiTheme="minorEastAsia" w:cstheme="minorEastAsia"/>
              <w:color w:val="000000" w:themeColor="text1"/>
              <w:sz w:val="21"/>
              <w:szCs w:val="21"/>
              <w:lang w:eastAsia="zh-CN"/>
            </w:rPr>
          </w:rPrChange>
        </w:rPr>
        <w:t>2）甲方同意</w:t>
      </w:r>
      <w:r w:rsidRPr="0010361B">
        <w:rPr>
          <w:rFonts w:asciiTheme="minorEastAsia" w:hAnsiTheme="minorEastAsia" w:cstheme="minorEastAsia" w:hint="eastAsia"/>
          <w:color w:val="000000" w:themeColor="text1"/>
          <w:sz w:val="24"/>
          <w:szCs w:val="24"/>
          <w:lang w:eastAsia="zh-CN"/>
          <w:rPrChange w:id="446" w:author="helloqiqi1007@163.com" w:date="2018-06-01T15:05:00Z">
            <w:rPr>
              <w:rFonts w:asciiTheme="minorEastAsia" w:hAnsiTheme="minorEastAsia" w:cstheme="minorEastAsia" w:hint="eastAsia"/>
              <w:color w:val="000000" w:themeColor="text1"/>
              <w:sz w:val="21"/>
              <w:szCs w:val="21"/>
              <w:lang w:eastAsia="zh-CN"/>
            </w:rPr>
          </w:rPrChange>
        </w:rPr>
        <w:t>丙方有权取得与其借款居间</w:t>
      </w:r>
      <w:r w:rsidRPr="0010361B">
        <w:rPr>
          <w:rFonts w:asciiTheme="minorEastAsia" w:hAnsiTheme="minorEastAsia" w:cstheme="minorEastAsia"/>
          <w:color w:val="000000" w:themeColor="text1"/>
          <w:sz w:val="24"/>
          <w:szCs w:val="24"/>
          <w:lang w:eastAsia="zh-CN"/>
          <w:rPrChange w:id="447" w:author="helloqiqi1007@163.com" w:date="2018-06-01T15:05:00Z">
            <w:rPr>
              <w:rFonts w:asciiTheme="minorEastAsia" w:hAnsiTheme="minorEastAsia" w:cstheme="minorEastAsia"/>
              <w:color w:val="000000" w:themeColor="text1"/>
              <w:sz w:val="21"/>
              <w:szCs w:val="21"/>
              <w:lang w:eastAsia="zh-CN"/>
            </w:rPr>
          </w:rPrChange>
        </w:rPr>
        <w:t>服务</w:t>
      </w:r>
      <w:r w:rsidRPr="0010361B">
        <w:rPr>
          <w:rFonts w:asciiTheme="minorEastAsia" w:hAnsiTheme="minorEastAsia" w:cstheme="minorEastAsia" w:hint="eastAsia"/>
          <w:color w:val="000000" w:themeColor="text1"/>
          <w:sz w:val="24"/>
          <w:szCs w:val="24"/>
          <w:lang w:eastAsia="zh-CN"/>
          <w:rPrChange w:id="448" w:author="helloqiqi1007@163.com" w:date="2018-06-01T15:05:00Z">
            <w:rPr>
              <w:rFonts w:asciiTheme="minorEastAsia" w:hAnsiTheme="minorEastAsia" w:cstheme="minorEastAsia" w:hint="eastAsia"/>
              <w:color w:val="000000" w:themeColor="text1"/>
              <w:sz w:val="21"/>
              <w:szCs w:val="21"/>
              <w:lang w:eastAsia="zh-CN"/>
            </w:rPr>
          </w:rPrChange>
        </w:rPr>
        <w:t>有关的全部资料，包括但不限于借款申请人资料、资信</w:t>
      </w:r>
      <w:r w:rsidRPr="0010361B">
        <w:rPr>
          <w:rFonts w:asciiTheme="minorEastAsia" w:hAnsiTheme="minorEastAsia" w:cstheme="minorEastAsia"/>
          <w:color w:val="000000" w:themeColor="text1"/>
          <w:sz w:val="24"/>
          <w:szCs w:val="24"/>
          <w:lang w:eastAsia="zh-CN"/>
          <w:rPrChange w:id="449" w:author="helloqiqi1007@163.com" w:date="2018-06-01T15:05:00Z">
            <w:rPr>
              <w:rFonts w:asciiTheme="minorEastAsia" w:hAnsiTheme="minorEastAsia" w:cstheme="minorEastAsia"/>
              <w:color w:val="000000" w:themeColor="text1"/>
              <w:sz w:val="21"/>
              <w:szCs w:val="21"/>
              <w:lang w:eastAsia="zh-CN"/>
            </w:rPr>
          </w:rPrChange>
        </w:rPr>
        <w:t>资料</w:t>
      </w:r>
      <w:r w:rsidRPr="0010361B">
        <w:rPr>
          <w:rFonts w:asciiTheme="minorEastAsia" w:hAnsiTheme="minorEastAsia" w:cstheme="minorEastAsia" w:hint="eastAsia"/>
          <w:color w:val="000000" w:themeColor="text1"/>
          <w:sz w:val="24"/>
          <w:szCs w:val="24"/>
          <w:lang w:eastAsia="zh-CN"/>
          <w:rPrChange w:id="450" w:author="helloqiqi1007@163.com" w:date="2018-06-01T15:05:00Z">
            <w:rPr>
              <w:rFonts w:asciiTheme="minorEastAsia" w:hAnsiTheme="minorEastAsia" w:cstheme="minorEastAsia" w:hint="eastAsia"/>
              <w:color w:val="000000" w:themeColor="text1"/>
              <w:sz w:val="21"/>
              <w:szCs w:val="21"/>
              <w:lang w:eastAsia="zh-CN"/>
            </w:rPr>
          </w:rPrChange>
        </w:rPr>
        <w:t>以及其他有关资料。</w:t>
      </w:r>
    </w:p>
    <w:p w14:paraId="51F6DD41"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51"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52" w:author="helloqiqi1007@163.com" w:date="2018-06-01T15:05:00Z">
            <w:rPr>
              <w:rFonts w:asciiTheme="minorEastAsia" w:hAnsiTheme="minorEastAsia" w:cstheme="minorEastAsia" w:hint="eastAsia"/>
              <w:color w:val="000000" w:themeColor="text1"/>
              <w:sz w:val="21"/>
              <w:szCs w:val="21"/>
              <w:lang w:eastAsia="zh-CN"/>
            </w:rPr>
          </w:rPrChange>
        </w:rPr>
        <w:t>（</w:t>
      </w:r>
      <w:r w:rsidRPr="0010361B">
        <w:rPr>
          <w:rFonts w:asciiTheme="minorEastAsia" w:hAnsiTheme="minorEastAsia" w:cstheme="minorEastAsia"/>
          <w:color w:val="000000" w:themeColor="text1"/>
          <w:sz w:val="24"/>
          <w:szCs w:val="24"/>
          <w:lang w:eastAsia="zh-CN"/>
          <w:rPrChange w:id="453" w:author="helloqiqi1007@163.com" w:date="2018-06-01T15:05:00Z">
            <w:rPr>
              <w:rFonts w:asciiTheme="minorEastAsia" w:hAnsiTheme="minorEastAsia" w:cstheme="minorEastAsia"/>
              <w:color w:val="000000" w:themeColor="text1"/>
              <w:sz w:val="21"/>
              <w:szCs w:val="21"/>
              <w:lang w:eastAsia="zh-CN"/>
            </w:rPr>
          </w:rPrChange>
        </w:rPr>
        <w:t>3）丙方有权按照自身的风控要求和审核标准，对甲方提交资料进行审核批准，独立自主决定是否给甲方提供借贷居间服务</w:t>
      </w:r>
      <w:r w:rsidRPr="0010361B">
        <w:rPr>
          <w:rFonts w:asciiTheme="minorEastAsia" w:hAnsiTheme="minorEastAsia" w:cstheme="minorEastAsia" w:hint="eastAsia"/>
          <w:color w:val="000000" w:themeColor="text1"/>
          <w:sz w:val="24"/>
          <w:szCs w:val="24"/>
          <w:lang w:eastAsia="zh-CN"/>
          <w:rPrChange w:id="454" w:author="helloqiqi1007@163.com" w:date="2018-06-01T15:05:00Z">
            <w:rPr>
              <w:rFonts w:asciiTheme="minorEastAsia" w:hAnsiTheme="minorEastAsia" w:cstheme="minorEastAsia" w:hint="eastAsia"/>
              <w:color w:val="000000" w:themeColor="text1"/>
              <w:sz w:val="21"/>
              <w:szCs w:val="21"/>
              <w:lang w:eastAsia="zh-CN"/>
            </w:rPr>
          </w:rPrChange>
        </w:rPr>
        <w:t>。丙方有权</w:t>
      </w:r>
      <w:r w:rsidRPr="0010361B">
        <w:rPr>
          <w:rFonts w:asciiTheme="minorEastAsia" w:hAnsiTheme="minorEastAsia" w:cstheme="minorEastAsia"/>
          <w:color w:val="000000" w:themeColor="text1"/>
          <w:sz w:val="24"/>
          <w:szCs w:val="24"/>
          <w:lang w:eastAsia="zh-CN"/>
          <w:rPrChange w:id="455" w:author="helloqiqi1007@163.com" w:date="2018-06-01T15:05:00Z">
            <w:rPr>
              <w:rFonts w:asciiTheme="minorEastAsia" w:hAnsiTheme="minorEastAsia" w:cstheme="minorEastAsia"/>
              <w:color w:val="000000" w:themeColor="text1"/>
              <w:sz w:val="21"/>
              <w:szCs w:val="21"/>
              <w:lang w:eastAsia="zh-CN"/>
            </w:rPr>
          </w:rPrChange>
        </w:rPr>
        <w:t>为</w:t>
      </w:r>
      <w:r w:rsidRPr="0010361B">
        <w:rPr>
          <w:rFonts w:asciiTheme="minorEastAsia" w:hAnsiTheme="minorEastAsia" w:cstheme="minorEastAsia" w:hint="eastAsia"/>
          <w:color w:val="000000" w:themeColor="text1"/>
          <w:sz w:val="24"/>
          <w:szCs w:val="24"/>
          <w:lang w:eastAsia="zh-CN"/>
          <w:rPrChange w:id="456" w:author="helloqiqi1007@163.com" w:date="2018-06-01T15:05:00Z">
            <w:rPr>
              <w:rFonts w:asciiTheme="minorEastAsia" w:hAnsiTheme="minorEastAsia" w:cstheme="minorEastAsia" w:hint="eastAsia"/>
              <w:color w:val="000000" w:themeColor="text1"/>
              <w:sz w:val="21"/>
              <w:szCs w:val="21"/>
              <w:lang w:eastAsia="zh-CN"/>
            </w:rPr>
          </w:rPrChange>
        </w:rPr>
        <w:t>居间借款</w:t>
      </w:r>
      <w:r w:rsidRPr="0010361B">
        <w:rPr>
          <w:rFonts w:asciiTheme="minorEastAsia" w:hAnsiTheme="minorEastAsia" w:cstheme="minorEastAsia"/>
          <w:color w:val="000000" w:themeColor="text1"/>
          <w:sz w:val="24"/>
          <w:szCs w:val="24"/>
          <w:lang w:eastAsia="zh-CN"/>
          <w:rPrChange w:id="457" w:author="helloqiqi1007@163.com" w:date="2018-06-01T15:05:00Z">
            <w:rPr>
              <w:rFonts w:asciiTheme="minorEastAsia" w:hAnsiTheme="minorEastAsia" w:cstheme="minorEastAsia"/>
              <w:color w:val="000000" w:themeColor="text1"/>
              <w:sz w:val="21"/>
              <w:szCs w:val="21"/>
              <w:lang w:eastAsia="zh-CN"/>
            </w:rPr>
          </w:rPrChange>
        </w:rPr>
        <w:t>的目的，对甲方提交的</w:t>
      </w:r>
      <w:r w:rsidRPr="0010361B">
        <w:rPr>
          <w:rFonts w:asciiTheme="minorEastAsia" w:hAnsiTheme="minorEastAsia" w:cstheme="minorEastAsia" w:hint="eastAsia"/>
          <w:color w:val="000000" w:themeColor="text1"/>
          <w:sz w:val="24"/>
          <w:szCs w:val="24"/>
          <w:lang w:eastAsia="zh-CN"/>
          <w:rPrChange w:id="458" w:author="helloqiqi1007@163.com" w:date="2018-06-01T15:05:00Z">
            <w:rPr>
              <w:rFonts w:asciiTheme="minorEastAsia" w:hAnsiTheme="minorEastAsia" w:cstheme="minorEastAsia" w:hint="eastAsia"/>
              <w:color w:val="000000" w:themeColor="text1"/>
              <w:sz w:val="21"/>
              <w:szCs w:val="21"/>
              <w:lang w:eastAsia="zh-CN"/>
            </w:rPr>
          </w:rPrChange>
        </w:rPr>
        <w:t>资信资料</w:t>
      </w:r>
      <w:r w:rsidRPr="0010361B">
        <w:rPr>
          <w:rFonts w:asciiTheme="minorEastAsia" w:hAnsiTheme="minorEastAsia" w:cstheme="minorEastAsia"/>
          <w:color w:val="000000" w:themeColor="text1"/>
          <w:sz w:val="24"/>
          <w:szCs w:val="24"/>
          <w:lang w:eastAsia="zh-CN"/>
          <w:rPrChange w:id="459" w:author="helloqiqi1007@163.com" w:date="2018-06-01T15:05:00Z">
            <w:rPr>
              <w:rFonts w:asciiTheme="minorEastAsia" w:hAnsiTheme="minorEastAsia" w:cstheme="minorEastAsia"/>
              <w:color w:val="000000" w:themeColor="text1"/>
              <w:sz w:val="21"/>
              <w:szCs w:val="21"/>
              <w:lang w:eastAsia="zh-CN"/>
            </w:rPr>
          </w:rPrChange>
        </w:rPr>
        <w:t>在泰然金融平台上进行信息</w:t>
      </w:r>
      <w:r w:rsidRPr="0010361B">
        <w:rPr>
          <w:rFonts w:asciiTheme="minorEastAsia" w:hAnsiTheme="minorEastAsia" w:cstheme="minorEastAsia" w:hint="eastAsia"/>
          <w:color w:val="000000" w:themeColor="text1"/>
          <w:sz w:val="24"/>
          <w:szCs w:val="24"/>
          <w:lang w:eastAsia="zh-CN"/>
          <w:rPrChange w:id="460" w:author="helloqiqi1007@163.com" w:date="2018-06-01T15:05:00Z">
            <w:rPr>
              <w:rFonts w:asciiTheme="minorEastAsia" w:hAnsiTheme="minorEastAsia" w:cstheme="minorEastAsia" w:hint="eastAsia"/>
              <w:color w:val="000000" w:themeColor="text1"/>
              <w:sz w:val="21"/>
              <w:szCs w:val="21"/>
              <w:lang w:eastAsia="zh-CN"/>
            </w:rPr>
          </w:rPrChange>
        </w:rPr>
        <w:t>披露</w:t>
      </w:r>
      <w:r w:rsidRPr="0010361B">
        <w:rPr>
          <w:rFonts w:asciiTheme="minorEastAsia" w:hAnsiTheme="minorEastAsia" w:cstheme="minorEastAsia"/>
          <w:color w:val="000000" w:themeColor="text1"/>
          <w:sz w:val="24"/>
          <w:szCs w:val="24"/>
          <w:lang w:eastAsia="zh-CN"/>
          <w:rPrChange w:id="461" w:author="helloqiqi1007@163.com" w:date="2018-06-01T15:05:00Z">
            <w:rPr>
              <w:rFonts w:asciiTheme="minorEastAsia" w:hAnsiTheme="minorEastAsia" w:cstheme="minorEastAsia"/>
              <w:color w:val="000000" w:themeColor="text1"/>
              <w:sz w:val="21"/>
              <w:szCs w:val="21"/>
              <w:lang w:eastAsia="zh-CN"/>
            </w:rPr>
          </w:rPrChange>
        </w:rPr>
        <w:t>。</w:t>
      </w:r>
    </w:p>
    <w:p w14:paraId="0692E686" w14:textId="77777777" w:rsidR="00FF7505" w:rsidRPr="0010361B" w:rsidRDefault="00FF7505" w:rsidP="00FF7505">
      <w:pPr>
        <w:pStyle w:val="21"/>
        <w:spacing w:before="0" w:after="0" w:line="440" w:lineRule="exact"/>
        <w:ind w:rightChars="50" w:right="110" w:firstLineChars="0" w:firstLine="0"/>
        <w:rPr>
          <w:rFonts w:asciiTheme="minorEastAsia" w:hAnsiTheme="minorEastAsia" w:cstheme="minorEastAsia"/>
          <w:color w:val="000000" w:themeColor="text1"/>
          <w:sz w:val="24"/>
          <w:szCs w:val="24"/>
          <w:lang w:eastAsia="zh-CN"/>
          <w:rPrChange w:id="462" w:author="helloqiqi1007@163.com" w:date="2018-06-01T15:05:00Z">
            <w:rPr>
              <w:rFonts w:asciiTheme="minorEastAsia" w:hAnsiTheme="minorEastAsia" w:cstheme="minorEastAsia"/>
              <w:color w:val="000000" w:themeColor="text1"/>
              <w:sz w:val="21"/>
              <w:szCs w:val="21"/>
              <w:lang w:eastAsia="zh-CN"/>
            </w:rPr>
          </w:rPrChange>
        </w:rPr>
      </w:pPr>
    </w:p>
    <w:p w14:paraId="4CA26956" w14:textId="77777777" w:rsidR="00FF7505" w:rsidRPr="0010361B" w:rsidRDefault="00FF7505" w:rsidP="00FF7505">
      <w:pPr>
        <w:spacing w:before="0" w:after="0" w:line="440" w:lineRule="exact"/>
        <w:ind w:rightChars="50" w:right="110"/>
        <w:rPr>
          <w:rFonts w:asciiTheme="minorEastAsia" w:hAnsiTheme="minorEastAsia" w:cstheme="minorEastAsia"/>
          <w:b/>
          <w:color w:val="000000" w:themeColor="text1"/>
          <w:sz w:val="24"/>
          <w:szCs w:val="24"/>
          <w:lang w:eastAsia="zh-CN"/>
          <w:rPrChange w:id="463" w:author="helloqiqi1007@163.com" w:date="2018-06-01T15:05:00Z">
            <w:rPr>
              <w:rFonts w:asciiTheme="minorEastAsia" w:hAnsiTheme="minorEastAsia" w:cstheme="minorEastAsia"/>
              <w:b/>
              <w:color w:val="000000" w:themeColor="text1"/>
              <w:sz w:val="21"/>
              <w:szCs w:val="21"/>
              <w:lang w:eastAsia="zh-CN"/>
            </w:rPr>
          </w:rPrChange>
        </w:rPr>
      </w:pPr>
      <w:r w:rsidRPr="0010361B">
        <w:rPr>
          <w:rFonts w:asciiTheme="minorEastAsia" w:hAnsiTheme="minorEastAsia" w:cstheme="minorEastAsia" w:hint="eastAsia"/>
          <w:b/>
          <w:color w:val="000000" w:themeColor="text1"/>
          <w:sz w:val="24"/>
          <w:szCs w:val="24"/>
          <w:lang w:eastAsia="zh-CN"/>
          <w:rPrChange w:id="464" w:author="helloqiqi1007@163.com" w:date="2018-06-01T15:05:00Z">
            <w:rPr>
              <w:rFonts w:asciiTheme="minorEastAsia" w:hAnsiTheme="minorEastAsia" w:cstheme="minorEastAsia" w:hint="eastAsia"/>
              <w:b/>
              <w:color w:val="000000" w:themeColor="text1"/>
              <w:sz w:val="21"/>
              <w:szCs w:val="21"/>
              <w:lang w:eastAsia="zh-CN"/>
            </w:rPr>
          </w:rPrChange>
        </w:rPr>
        <w:t>七、</w:t>
      </w:r>
      <w:r w:rsidRPr="0010361B">
        <w:rPr>
          <w:rFonts w:asciiTheme="minorEastAsia" w:hAnsiTheme="minorEastAsia" w:cstheme="minorEastAsia"/>
          <w:b/>
          <w:color w:val="000000" w:themeColor="text1"/>
          <w:sz w:val="24"/>
          <w:szCs w:val="24"/>
          <w:lang w:eastAsia="zh-CN"/>
          <w:rPrChange w:id="465" w:author="helloqiqi1007@163.com" w:date="2018-06-01T15:05:00Z">
            <w:rPr>
              <w:rFonts w:asciiTheme="minorEastAsia" w:hAnsiTheme="minorEastAsia" w:cstheme="minorEastAsia"/>
              <w:b/>
              <w:color w:val="000000" w:themeColor="text1"/>
              <w:sz w:val="21"/>
              <w:szCs w:val="21"/>
              <w:lang w:eastAsia="zh-CN"/>
            </w:rPr>
          </w:rPrChange>
        </w:rPr>
        <w:t xml:space="preserve"> </w:t>
      </w:r>
      <w:r w:rsidRPr="0010361B">
        <w:rPr>
          <w:rFonts w:asciiTheme="minorEastAsia" w:hAnsiTheme="minorEastAsia" w:cstheme="minorEastAsia" w:hint="eastAsia"/>
          <w:b/>
          <w:color w:val="000000" w:themeColor="text1"/>
          <w:sz w:val="24"/>
          <w:szCs w:val="24"/>
          <w:lang w:eastAsia="zh-CN"/>
          <w:rPrChange w:id="466" w:author="helloqiqi1007@163.com" w:date="2018-06-01T15:05:00Z">
            <w:rPr>
              <w:rFonts w:asciiTheme="minorEastAsia" w:hAnsiTheme="minorEastAsia" w:cstheme="minorEastAsia" w:hint="eastAsia"/>
              <w:b/>
              <w:color w:val="000000" w:themeColor="text1"/>
              <w:sz w:val="21"/>
              <w:szCs w:val="21"/>
              <w:lang w:eastAsia="zh-CN"/>
            </w:rPr>
          </w:rPrChange>
        </w:rPr>
        <w:t>违约责任</w:t>
      </w:r>
    </w:p>
    <w:p w14:paraId="0DAFED19"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67"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468" w:author="helloqiqi1007@163.com" w:date="2018-06-01T15:05:00Z">
            <w:rPr>
              <w:rFonts w:asciiTheme="minorEastAsia" w:hAnsiTheme="minorEastAsia" w:cstheme="minorEastAsia"/>
              <w:color w:val="000000" w:themeColor="text1"/>
              <w:sz w:val="21"/>
              <w:szCs w:val="21"/>
              <w:lang w:eastAsia="zh-CN"/>
            </w:rPr>
          </w:rPrChange>
        </w:rPr>
        <w:t>1、任何一方违反本协议的约定，给其他各方造成损失的，应承担相应的违约责任，赔偿由此给其他各方造成的相应损失</w:t>
      </w:r>
      <w:r w:rsidRPr="0010361B">
        <w:rPr>
          <w:rFonts w:asciiTheme="minorEastAsia" w:hAnsiTheme="minorEastAsia" w:hint="eastAsia"/>
          <w:sz w:val="24"/>
          <w:szCs w:val="24"/>
          <w:lang w:eastAsia="zh-CN"/>
          <w:rPrChange w:id="469" w:author="helloqiqi1007@163.com" w:date="2018-06-01T15:05:00Z">
            <w:rPr>
              <w:rFonts w:asciiTheme="minorEastAsia" w:hAnsiTheme="minorEastAsia" w:hint="eastAsia"/>
              <w:sz w:val="21"/>
              <w:szCs w:val="21"/>
              <w:lang w:eastAsia="zh-CN"/>
            </w:rPr>
          </w:rPrChange>
        </w:rPr>
        <w:t>。其中，</w:t>
      </w:r>
      <w:r w:rsidRPr="0010361B">
        <w:rPr>
          <w:rFonts w:asciiTheme="minorEastAsia" w:hAnsiTheme="minorEastAsia"/>
          <w:sz w:val="24"/>
          <w:szCs w:val="24"/>
          <w:lang w:eastAsia="zh-CN"/>
          <w:rPrChange w:id="470" w:author="helloqiqi1007@163.com" w:date="2018-06-01T15:05:00Z">
            <w:rPr>
              <w:rFonts w:asciiTheme="minorEastAsia" w:hAnsiTheme="minorEastAsia"/>
              <w:sz w:val="21"/>
              <w:szCs w:val="21"/>
              <w:lang w:eastAsia="zh-CN"/>
            </w:rPr>
          </w:rPrChange>
        </w:rPr>
        <w:t>因</w:t>
      </w:r>
      <w:r w:rsidRPr="0010361B">
        <w:rPr>
          <w:rFonts w:asciiTheme="minorEastAsia" w:hAnsiTheme="minorEastAsia" w:hint="eastAsia"/>
          <w:sz w:val="24"/>
          <w:szCs w:val="24"/>
          <w:lang w:eastAsia="zh-CN"/>
          <w:rPrChange w:id="471" w:author="helloqiqi1007@163.com" w:date="2018-06-01T15:05:00Z">
            <w:rPr>
              <w:rFonts w:asciiTheme="minorEastAsia" w:hAnsiTheme="minorEastAsia" w:hint="eastAsia"/>
              <w:sz w:val="21"/>
              <w:szCs w:val="21"/>
              <w:lang w:eastAsia="zh-CN"/>
            </w:rPr>
          </w:rPrChange>
        </w:rPr>
        <w:t>甲</w:t>
      </w:r>
      <w:r w:rsidRPr="0010361B">
        <w:rPr>
          <w:rFonts w:asciiTheme="minorEastAsia" w:hAnsiTheme="minorEastAsia"/>
          <w:sz w:val="24"/>
          <w:szCs w:val="24"/>
          <w:lang w:eastAsia="zh-CN"/>
          <w:rPrChange w:id="472" w:author="helloqiqi1007@163.com" w:date="2018-06-01T15:05:00Z">
            <w:rPr>
              <w:rFonts w:asciiTheme="minorEastAsia" w:hAnsiTheme="minorEastAsia"/>
              <w:sz w:val="21"/>
              <w:szCs w:val="21"/>
              <w:lang w:eastAsia="zh-CN"/>
            </w:rPr>
          </w:rPrChange>
        </w:rPr>
        <w:t>方违约致使</w:t>
      </w:r>
      <w:r w:rsidRPr="0010361B">
        <w:rPr>
          <w:rFonts w:asciiTheme="minorEastAsia" w:hAnsiTheme="minorEastAsia" w:hint="eastAsia"/>
          <w:sz w:val="24"/>
          <w:szCs w:val="24"/>
          <w:lang w:eastAsia="zh-CN"/>
          <w:rPrChange w:id="473" w:author="helloqiqi1007@163.com" w:date="2018-06-01T15:05:00Z">
            <w:rPr>
              <w:rFonts w:asciiTheme="minorEastAsia" w:hAnsiTheme="minorEastAsia" w:hint="eastAsia"/>
              <w:sz w:val="21"/>
              <w:szCs w:val="21"/>
              <w:lang w:eastAsia="zh-CN"/>
            </w:rPr>
          </w:rPrChange>
        </w:rPr>
        <w:t>乙</w:t>
      </w:r>
      <w:r w:rsidRPr="0010361B">
        <w:rPr>
          <w:rFonts w:asciiTheme="minorEastAsia" w:hAnsiTheme="minorEastAsia"/>
          <w:sz w:val="24"/>
          <w:szCs w:val="24"/>
          <w:lang w:eastAsia="zh-CN"/>
          <w:rPrChange w:id="474" w:author="helloqiqi1007@163.com" w:date="2018-06-01T15:05:00Z">
            <w:rPr>
              <w:rFonts w:asciiTheme="minorEastAsia" w:hAnsiTheme="minorEastAsia"/>
              <w:sz w:val="21"/>
              <w:szCs w:val="21"/>
              <w:lang w:eastAsia="zh-CN"/>
            </w:rPr>
          </w:rPrChange>
        </w:rPr>
        <w:t>方</w:t>
      </w:r>
      <w:r w:rsidRPr="0010361B">
        <w:rPr>
          <w:rFonts w:asciiTheme="minorEastAsia" w:hAnsiTheme="minorEastAsia" w:hint="eastAsia"/>
          <w:sz w:val="24"/>
          <w:szCs w:val="24"/>
          <w:lang w:eastAsia="zh-CN"/>
          <w:rPrChange w:id="475" w:author="helloqiqi1007@163.com" w:date="2018-06-01T15:05:00Z">
            <w:rPr>
              <w:rFonts w:asciiTheme="minorEastAsia" w:hAnsiTheme="minorEastAsia" w:hint="eastAsia"/>
              <w:sz w:val="21"/>
              <w:szCs w:val="21"/>
              <w:lang w:eastAsia="zh-CN"/>
            </w:rPr>
          </w:rPrChange>
        </w:rPr>
        <w:t>或</w:t>
      </w:r>
      <w:r w:rsidRPr="0010361B">
        <w:rPr>
          <w:rFonts w:asciiTheme="minorEastAsia" w:hAnsiTheme="minorEastAsia"/>
          <w:sz w:val="24"/>
          <w:szCs w:val="24"/>
          <w:lang w:eastAsia="zh-CN"/>
          <w:rPrChange w:id="476" w:author="helloqiqi1007@163.com" w:date="2018-06-01T15:05:00Z">
            <w:rPr>
              <w:rFonts w:asciiTheme="minorEastAsia" w:hAnsiTheme="minorEastAsia"/>
              <w:sz w:val="21"/>
              <w:szCs w:val="21"/>
              <w:lang w:eastAsia="zh-CN"/>
            </w:rPr>
          </w:rPrChange>
        </w:rPr>
        <w:t>丙方采取诉讼或仲裁方式实现债权的，</w:t>
      </w:r>
      <w:r w:rsidRPr="0010361B">
        <w:rPr>
          <w:rFonts w:asciiTheme="minorEastAsia" w:hAnsiTheme="minorEastAsia" w:hint="eastAsia"/>
          <w:sz w:val="24"/>
          <w:szCs w:val="24"/>
          <w:lang w:eastAsia="zh-CN"/>
          <w:rPrChange w:id="477" w:author="helloqiqi1007@163.com" w:date="2018-06-01T15:05:00Z">
            <w:rPr>
              <w:rFonts w:asciiTheme="minorEastAsia" w:hAnsiTheme="minorEastAsia" w:hint="eastAsia"/>
              <w:sz w:val="21"/>
              <w:szCs w:val="21"/>
              <w:lang w:eastAsia="zh-CN"/>
            </w:rPr>
          </w:rPrChange>
        </w:rPr>
        <w:t>甲</w:t>
      </w:r>
      <w:r w:rsidRPr="0010361B">
        <w:rPr>
          <w:rFonts w:asciiTheme="minorEastAsia" w:hAnsiTheme="minorEastAsia"/>
          <w:sz w:val="24"/>
          <w:szCs w:val="24"/>
          <w:lang w:eastAsia="zh-CN"/>
          <w:rPrChange w:id="478" w:author="helloqiqi1007@163.com" w:date="2018-06-01T15:05:00Z">
            <w:rPr>
              <w:rFonts w:asciiTheme="minorEastAsia" w:hAnsiTheme="minorEastAsia"/>
              <w:sz w:val="21"/>
              <w:szCs w:val="21"/>
              <w:lang w:eastAsia="zh-CN"/>
            </w:rPr>
          </w:rPrChange>
        </w:rPr>
        <w:t>方应当承担</w:t>
      </w:r>
      <w:r w:rsidRPr="0010361B">
        <w:rPr>
          <w:rFonts w:asciiTheme="minorEastAsia" w:hAnsiTheme="minorEastAsia" w:hint="eastAsia"/>
          <w:sz w:val="24"/>
          <w:szCs w:val="24"/>
          <w:lang w:eastAsia="zh-CN"/>
          <w:rPrChange w:id="479" w:author="helloqiqi1007@163.com" w:date="2018-06-01T15:05:00Z">
            <w:rPr>
              <w:rFonts w:asciiTheme="minorEastAsia" w:hAnsiTheme="minorEastAsia" w:hint="eastAsia"/>
              <w:sz w:val="21"/>
              <w:szCs w:val="21"/>
              <w:lang w:eastAsia="zh-CN"/>
            </w:rPr>
          </w:rPrChange>
        </w:rPr>
        <w:t>乙</w:t>
      </w:r>
      <w:r w:rsidRPr="0010361B">
        <w:rPr>
          <w:rFonts w:asciiTheme="minorEastAsia" w:hAnsiTheme="minorEastAsia"/>
          <w:sz w:val="24"/>
          <w:szCs w:val="24"/>
          <w:lang w:eastAsia="zh-CN"/>
          <w:rPrChange w:id="480" w:author="helloqiqi1007@163.com" w:date="2018-06-01T15:05:00Z">
            <w:rPr>
              <w:rFonts w:asciiTheme="minorEastAsia" w:hAnsiTheme="minorEastAsia"/>
              <w:sz w:val="21"/>
              <w:szCs w:val="21"/>
              <w:lang w:eastAsia="zh-CN"/>
            </w:rPr>
          </w:rPrChange>
        </w:rPr>
        <w:t>方</w:t>
      </w:r>
      <w:r w:rsidRPr="0010361B">
        <w:rPr>
          <w:rFonts w:asciiTheme="minorEastAsia" w:hAnsiTheme="minorEastAsia" w:hint="eastAsia"/>
          <w:sz w:val="24"/>
          <w:szCs w:val="24"/>
          <w:lang w:eastAsia="zh-CN"/>
          <w:rPrChange w:id="481" w:author="helloqiqi1007@163.com" w:date="2018-06-01T15:05:00Z">
            <w:rPr>
              <w:rFonts w:asciiTheme="minorEastAsia" w:hAnsiTheme="minorEastAsia" w:hint="eastAsia"/>
              <w:sz w:val="21"/>
              <w:szCs w:val="21"/>
              <w:lang w:eastAsia="zh-CN"/>
            </w:rPr>
          </w:rPrChange>
        </w:rPr>
        <w:t>或</w:t>
      </w:r>
      <w:r w:rsidRPr="0010361B">
        <w:rPr>
          <w:rFonts w:asciiTheme="minorEastAsia" w:hAnsiTheme="minorEastAsia"/>
          <w:sz w:val="24"/>
          <w:szCs w:val="24"/>
          <w:lang w:eastAsia="zh-CN"/>
          <w:rPrChange w:id="482" w:author="helloqiqi1007@163.com" w:date="2018-06-01T15:05:00Z">
            <w:rPr>
              <w:rFonts w:asciiTheme="minorEastAsia" w:hAnsiTheme="minorEastAsia"/>
              <w:sz w:val="21"/>
              <w:szCs w:val="21"/>
              <w:lang w:eastAsia="zh-CN"/>
            </w:rPr>
          </w:rPrChange>
        </w:rPr>
        <w:t>丙方为此支付的费用（包括但不限于诉讼费、律师费、差旅费等）及实现债权的其他一切费用</w:t>
      </w:r>
      <w:r w:rsidRPr="0010361B">
        <w:rPr>
          <w:rFonts w:asciiTheme="minorEastAsia" w:hAnsiTheme="minorEastAsia" w:hint="eastAsia"/>
          <w:sz w:val="24"/>
          <w:szCs w:val="24"/>
          <w:lang w:eastAsia="zh-CN"/>
          <w:rPrChange w:id="483" w:author="helloqiqi1007@163.com" w:date="2018-06-01T15:05:00Z">
            <w:rPr>
              <w:rFonts w:asciiTheme="minorEastAsia" w:hAnsiTheme="minorEastAsia" w:hint="eastAsia"/>
              <w:sz w:val="21"/>
              <w:szCs w:val="21"/>
              <w:lang w:eastAsia="zh-CN"/>
            </w:rPr>
          </w:rPrChange>
        </w:rPr>
        <w:t>。</w:t>
      </w:r>
      <w:r w:rsidRPr="0010361B">
        <w:rPr>
          <w:rFonts w:asciiTheme="minorEastAsia" w:hAnsiTheme="minorEastAsia" w:cstheme="minorEastAsia" w:hint="eastAsia"/>
          <w:color w:val="000000" w:themeColor="text1"/>
          <w:sz w:val="24"/>
          <w:szCs w:val="24"/>
          <w:lang w:eastAsia="zh-CN"/>
          <w:rPrChange w:id="484" w:author="helloqiqi1007@163.com" w:date="2018-06-01T15:05:00Z">
            <w:rPr>
              <w:rFonts w:asciiTheme="minorEastAsia" w:hAnsiTheme="minorEastAsia" w:cstheme="minorEastAsia" w:hint="eastAsia"/>
              <w:color w:val="000000" w:themeColor="text1"/>
              <w:sz w:val="21"/>
              <w:szCs w:val="21"/>
              <w:lang w:eastAsia="zh-CN"/>
            </w:rPr>
          </w:rPrChange>
        </w:rPr>
        <w:t>若导致出借人的合法权益遭受损害的，由违约方负责赔偿出借人的相应损失。</w:t>
      </w:r>
    </w:p>
    <w:p w14:paraId="31279E4B"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85"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color w:val="000000" w:themeColor="text1"/>
          <w:sz w:val="24"/>
          <w:szCs w:val="24"/>
          <w:lang w:eastAsia="zh-CN"/>
          <w:rPrChange w:id="486" w:author="helloqiqi1007@163.com" w:date="2018-06-01T15:05:00Z">
            <w:rPr>
              <w:rFonts w:asciiTheme="minorEastAsia" w:hAnsiTheme="minorEastAsia" w:cstheme="minorEastAsia"/>
              <w:color w:val="000000" w:themeColor="text1"/>
              <w:sz w:val="21"/>
              <w:szCs w:val="21"/>
              <w:lang w:eastAsia="zh-CN"/>
            </w:rPr>
          </w:rPrChange>
        </w:rPr>
        <w:t>2、如任何一方承担了按相关法律法规或本协议规定应由本协议其他各方承担的责任，或由于本协议其他各方的违约行为而对任何本协议之外的其他方承担责任或受到有权机关处罚，该方在承担责任后有权向违约方进行追偿并获得相应赔偿。</w:t>
      </w:r>
    </w:p>
    <w:p w14:paraId="57F05E4A"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487" w:author="helloqiqi1007@163.com" w:date="2018-06-01T15:05:00Z">
            <w:rPr>
              <w:rFonts w:asciiTheme="minorEastAsia" w:hAnsiTheme="minorEastAsia" w:cstheme="minorEastAsia"/>
              <w:color w:val="000000" w:themeColor="text1"/>
              <w:sz w:val="21"/>
              <w:szCs w:val="21"/>
              <w:lang w:eastAsia="zh-CN"/>
            </w:rPr>
          </w:rPrChange>
        </w:rPr>
      </w:pPr>
    </w:p>
    <w:p w14:paraId="3B5E1BD1" w14:textId="77777777" w:rsidR="00FF7505" w:rsidRPr="0010361B" w:rsidRDefault="00FF7505" w:rsidP="00FF7505">
      <w:pPr>
        <w:spacing w:before="0" w:after="0" w:line="440" w:lineRule="exact"/>
        <w:ind w:rightChars="50" w:right="110"/>
        <w:rPr>
          <w:rFonts w:asciiTheme="minorEastAsia" w:hAnsiTheme="minorEastAsia" w:cstheme="minorEastAsia"/>
          <w:b/>
          <w:color w:val="000000" w:themeColor="text1"/>
          <w:sz w:val="24"/>
          <w:szCs w:val="24"/>
          <w:lang w:eastAsia="zh-CN"/>
          <w:rPrChange w:id="488" w:author="helloqiqi1007@163.com" w:date="2018-06-01T15:05:00Z">
            <w:rPr>
              <w:rFonts w:asciiTheme="minorEastAsia" w:hAnsiTheme="minorEastAsia" w:cstheme="minorEastAsia"/>
              <w:b/>
              <w:color w:val="000000" w:themeColor="text1"/>
              <w:sz w:val="21"/>
              <w:szCs w:val="21"/>
              <w:lang w:eastAsia="zh-CN"/>
            </w:rPr>
          </w:rPrChange>
        </w:rPr>
      </w:pPr>
      <w:r w:rsidRPr="0010361B">
        <w:rPr>
          <w:rFonts w:asciiTheme="minorEastAsia" w:hAnsiTheme="minorEastAsia" w:cstheme="minorEastAsia" w:hint="eastAsia"/>
          <w:b/>
          <w:color w:val="000000" w:themeColor="text1"/>
          <w:sz w:val="24"/>
          <w:szCs w:val="24"/>
          <w:lang w:eastAsia="zh-CN"/>
          <w:rPrChange w:id="489" w:author="helloqiqi1007@163.com" w:date="2018-06-01T15:05:00Z">
            <w:rPr>
              <w:rFonts w:asciiTheme="minorEastAsia" w:hAnsiTheme="minorEastAsia" w:cstheme="minorEastAsia" w:hint="eastAsia"/>
              <w:b/>
              <w:color w:val="000000" w:themeColor="text1"/>
              <w:sz w:val="21"/>
              <w:szCs w:val="21"/>
              <w:lang w:eastAsia="zh-CN"/>
            </w:rPr>
          </w:rPrChange>
        </w:rPr>
        <w:t>八、法律适用及争议解决</w:t>
      </w:r>
    </w:p>
    <w:p w14:paraId="245E0016" w14:textId="77777777" w:rsidR="00FF7505" w:rsidRPr="0010361B" w:rsidRDefault="00FF7505" w:rsidP="00FF7505">
      <w:pPr>
        <w:pStyle w:val="21"/>
        <w:numPr>
          <w:ilvl w:val="0"/>
          <w:numId w:val="1"/>
        </w:numPr>
        <w:spacing w:before="0" w:after="0" w:line="440" w:lineRule="exact"/>
        <w:ind w:rightChars="50" w:right="110" w:firstLineChars="0"/>
        <w:rPr>
          <w:rFonts w:asciiTheme="minorEastAsia" w:hAnsiTheme="minorEastAsia" w:cstheme="minorEastAsia"/>
          <w:color w:val="000000" w:themeColor="text1"/>
          <w:sz w:val="24"/>
          <w:szCs w:val="24"/>
          <w:lang w:eastAsia="zh-CN"/>
          <w:rPrChange w:id="490" w:author="helloqiqi1007@163.com" w:date="2018-06-01T15:05:00Z">
            <w:rPr>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91" w:author="helloqiqi1007@163.com" w:date="2018-06-01T15:05:00Z">
            <w:rPr>
              <w:rFonts w:asciiTheme="minorEastAsia" w:hAnsiTheme="minorEastAsia" w:cstheme="minorEastAsia" w:hint="eastAsia"/>
              <w:color w:val="000000" w:themeColor="text1"/>
              <w:sz w:val="21"/>
              <w:szCs w:val="21"/>
              <w:lang w:eastAsia="zh-CN"/>
            </w:rPr>
          </w:rPrChange>
        </w:rPr>
        <w:t>本协议适用中华人民共和国法律。</w:t>
      </w:r>
    </w:p>
    <w:p w14:paraId="453619B1" w14:textId="77777777" w:rsidR="00FF7505" w:rsidRPr="0010361B" w:rsidDel="0010361B" w:rsidRDefault="00FF7505" w:rsidP="00FF7505">
      <w:pPr>
        <w:pStyle w:val="21"/>
        <w:numPr>
          <w:ilvl w:val="0"/>
          <w:numId w:val="1"/>
        </w:numPr>
        <w:spacing w:before="0" w:after="0" w:line="440" w:lineRule="exact"/>
        <w:ind w:rightChars="50" w:right="110" w:firstLineChars="0"/>
        <w:rPr>
          <w:del w:id="492" w:author="helloqiqi1007@163.com" w:date="2018-06-01T15:10:00Z"/>
          <w:rFonts w:asciiTheme="minorEastAsia" w:hAnsiTheme="minorEastAsia" w:cstheme="minorEastAsia"/>
          <w:color w:val="000000" w:themeColor="text1"/>
          <w:sz w:val="24"/>
          <w:szCs w:val="24"/>
          <w:lang w:eastAsia="zh-CN"/>
          <w:rPrChange w:id="493" w:author="helloqiqi1007@163.com" w:date="2018-06-01T15:05:00Z">
            <w:rPr>
              <w:del w:id="494" w:author="helloqiqi1007@163.com" w:date="2018-06-01T15:10:00Z"/>
              <w:rFonts w:asciiTheme="minorEastAsia" w:hAnsiTheme="minorEastAsia" w:cstheme="minorEastAsia"/>
              <w:color w:val="000000" w:themeColor="text1"/>
              <w:sz w:val="21"/>
              <w:szCs w:val="21"/>
              <w:lang w:eastAsia="zh-CN"/>
            </w:rPr>
          </w:rPrChange>
        </w:rPr>
      </w:pPr>
      <w:r w:rsidRPr="0010361B">
        <w:rPr>
          <w:rFonts w:asciiTheme="minorEastAsia" w:hAnsiTheme="minorEastAsia" w:cstheme="minorEastAsia" w:hint="eastAsia"/>
          <w:color w:val="000000" w:themeColor="text1"/>
          <w:sz w:val="24"/>
          <w:szCs w:val="24"/>
          <w:lang w:eastAsia="zh-CN"/>
          <w:rPrChange w:id="495" w:author="helloqiqi1007@163.com" w:date="2018-06-01T15:05:00Z">
            <w:rPr>
              <w:rFonts w:asciiTheme="minorEastAsia" w:hAnsiTheme="minorEastAsia" w:cstheme="minorEastAsia" w:hint="eastAsia"/>
              <w:color w:val="000000" w:themeColor="text1"/>
              <w:sz w:val="21"/>
              <w:szCs w:val="21"/>
              <w:lang w:eastAsia="zh-CN"/>
            </w:rPr>
          </w:rPrChange>
        </w:rPr>
        <w:t>本协议在履行过程中，如发生任何争执或纠纷，各方应友好协商解决。若协商不</w:t>
      </w:r>
    </w:p>
    <w:p w14:paraId="47848300" w14:textId="77777777" w:rsidR="00FF7505" w:rsidRPr="0010361B" w:rsidRDefault="00FF7505">
      <w:pPr>
        <w:pStyle w:val="21"/>
        <w:numPr>
          <w:ilvl w:val="0"/>
          <w:numId w:val="1"/>
        </w:numPr>
        <w:spacing w:before="0" w:after="0" w:line="440" w:lineRule="exact"/>
        <w:ind w:rightChars="50" w:right="110" w:firstLineChars="0"/>
        <w:rPr>
          <w:rFonts w:asciiTheme="minorEastAsia" w:hAnsiTheme="minorEastAsia" w:cstheme="minorEastAsia"/>
          <w:color w:val="000000" w:themeColor="text1"/>
          <w:sz w:val="24"/>
          <w:szCs w:val="24"/>
          <w:lang w:eastAsia="zh-CN"/>
          <w:rPrChange w:id="496" w:author="helloqiqi1007@163.com" w:date="2018-06-01T15:10:00Z">
            <w:rPr>
              <w:rFonts w:asciiTheme="minorEastAsia" w:hAnsiTheme="minorEastAsia" w:cstheme="minorEastAsia"/>
              <w:color w:val="000000" w:themeColor="text1"/>
              <w:sz w:val="21"/>
              <w:szCs w:val="21"/>
              <w:lang w:eastAsia="zh-CN"/>
            </w:rPr>
          </w:rPrChange>
        </w:rPr>
        <w:pPrChange w:id="497" w:author="helloqiqi1007@163.com" w:date="2018-06-01T15:10:00Z">
          <w:pPr>
            <w:spacing w:before="0" w:after="0" w:line="440" w:lineRule="exact"/>
            <w:ind w:rightChars="50" w:right="110"/>
          </w:pPr>
        </w:pPrChange>
      </w:pPr>
      <w:r w:rsidRPr="0010361B">
        <w:rPr>
          <w:rFonts w:asciiTheme="minorEastAsia" w:hAnsiTheme="minorEastAsia" w:cstheme="minorEastAsia" w:hint="eastAsia"/>
          <w:color w:val="000000" w:themeColor="text1"/>
          <w:sz w:val="24"/>
          <w:szCs w:val="24"/>
          <w:lang w:eastAsia="zh-CN"/>
          <w:rPrChange w:id="498" w:author="helloqiqi1007@163.com" w:date="2018-06-01T15:10:00Z">
            <w:rPr>
              <w:rFonts w:asciiTheme="minorEastAsia" w:hAnsiTheme="minorEastAsia" w:cstheme="minorEastAsia" w:hint="eastAsia"/>
              <w:color w:val="000000" w:themeColor="text1"/>
              <w:sz w:val="21"/>
              <w:szCs w:val="21"/>
              <w:lang w:eastAsia="zh-CN"/>
            </w:rPr>
          </w:rPrChange>
        </w:rPr>
        <w:t>成，应向乙方</w:t>
      </w:r>
      <w:r w:rsidRPr="0010361B">
        <w:rPr>
          <w:rFonts w:asciiTheme="minorEastAsia" w:hAnsiTheme="minorEastAsia" w:cstheme="minorEastAsia"/>
          <w:color w:val="000000" w:themeColor="text1"/>
          <w:sz w:val="24"/>
          <w:szCs w:val="24"/>
          <w:lang w:eastAsia="zh-CN"/>
          <w:rPrChange w:id="499" w:author="helloqiqi1007@163.com" w:date="2018-06-01T15:10:00Z">
            <w:rPr>
              <w:rFonts w:asciiTheme="minorEastAsia" w:hAnsiTheme="minorEastAsia" w:cstheme="minorEastAsia"/>
              <w:color w:val="000000" w:themeColor="text1"/>
              <w:sz w:val="21"/>
              <w:szCs w:val="21"/>
              <w:lang w:eastAsia="zh-CN"/>
            </w:rPr>
          </w:rPrChange>
        </w:rPr>
        <w:t>住所地</w:t>
      </w:r>
      <w:r w:rsidRPr="0010361B">
        <w:rPr>
          <w:rFonts w:asciiTheme="minorEastAsia" w:hAnsiTheme="minorEastAsia" w:cstheme="minorEastAsia" w:hint="eastAsia"/>
          <w:color w:val="000000" w:themeColor="text1"/>
          <w:sz w:val="24"/>
          <w:szCs w:val="24"/>
          <w:lang w:eastAsia="zh-CN"/>
          <w:rPrChange w:id="500" w:author="helloqiqi1007@163.com" w:date="2018-06-01T15:10:00Z">
            <w:rPr>
              <w:rFonts w:asciiTheme="minorEastAsia" w:hAnsiTheme="minorEastAsia" w:cstheme="minorEastAsia" w:hint="eastAsia"/>
              <w:color w:val="000000" w:themeColor="text1"/>
              <w:sz w:val="21"/>
              <w:szCs w:val="21"/>
              <w:lang w:eastAsia="zh-CN"/>
            </w:rPr>
          </w:rPrChange>
        </w:rPr>
        <w:t>有管辖权的人民法院诉讼解决。</w:t>
      </w:r>
    </w:p>
    <w:p w14:paraId="41A27FD3" w14:textId="77777777" w:rsidR="00FF7505" w:rsidRPr="0010361B" w:rsidRDefault="00FF7505" w:rsidP="00FF7505">
      <w:pPr>
        <w:pStyle w:val="21"/>
        <w:spacing w:before="0" w:after="0" w:line="440" w:lineRule="exact"/>
        <w:ind w:left="360" w:rightChars="50" w:right="110" w:firstLine="480"/>
        <w:rPr>
          <w:rFonts w:asciiTheme="minorEastAsia" w:hAnsiTheme="minorEastAsia" w:cstheme="minorEastAsia"/>
          <w:color w:val="000000" w:themeColor="text1"/>
          <w:sz w:val="24"/>
          <w:szCs w:val="24"/>
          <w:lang w:eastAsia="zh-CN"/>
          <w:rPrChange w:id="501" w:author="helloqiqi1007@163.com" w:date="2018-06-01T15:05:00Z">
            <w:rPr>
              <w:rFonts w:asciiTheme="minorEastAsia" w:hAnsiTheme="minorEastAsia" w:cstheme="minorEastAsia"/>
              <w:color w:val="000000" w:themeColor="text1"/>
              <w:sz w:val="21"/>
              <w:szCs w:val="21"/>
              <w:lang w:eastAsia="zh-CN"/>
            </w:rPr>
          </w:rPrChange>
        </w:rPr>
      </w:pPr>
    </w:p>
    <w:p w14:paraId="120E9FEA" w14:textId="77777777" w:rsidR="00FF7505" w:rsidRPr="0010361B" w:rsidRDefault="00FF7505" w:rsidP="00FF7505">
      <w:pPr>
        <w:spacing w:before="0" w:after="0" w:line="440" w:lineRule="exact"/>
        <w:ind w:rightChars="50" w:right="110"/>
        <w:rPr>
          <w:rFonts w:asciiTheme="minorEastAsia" w:hAnsiTheme="minorEastAsia" w:cstheme="minorEastAsia"/>
          <w:b/>
          <w:color w:val="000000" w:themeColor="text1"/>
          <w:sz w:val="24"/>
          <w:szCs w:val="24"/>
          <w:lang w:eastAsia="zh-CN"/>
          <w:rPrChange w:id="502" w:author="helloqiqi1007@163.com" w:date="2018-06-01T15:05:00Z">
            <w:rPr>
              <w:rFonts w:asciiTheme="minorEastAsia" w:hAnsiTheme="minorEastAsia" w:cstheme="minorEastAsia"/>
              <w:b/>
              <w:color w:val="000000" w:themeColor="text1"/>
              <w:sz w:val="21"/>
              <w:szCs w:val="21"/>
              <w:lang w:eastAsia="zh-CN"/>
            </w:rPr>
          </w:rPrChange>
        </w:rPr>
      </w:pPr>
      <w:r w:rsidRPr="0010361B">
        <w:rPr>
          <w:rFonts w:asciiTheme="minorEastAsia" w:hAnsiTheme="minorEastAsia" w:cstheme="minorEastAsia" w:hint="eastAsia"/>
          <w:b/>
          <w:color w:val="000000" w:themeColor="text1"/>
          <w:sz w:val="24"/>
          <w:szCs w:val="24"/>
          <w:lang w:eastAsia="zh-CN"/>
          <w:rPrChange w:id="503" w:author="helloqiqi1007@163.com" w:date="2018-06-01T15:05:00Z">
            <w:rPr>
              <w:rFonts w:asciiTheme="minorEastAsia" w:hAnsiTheme="minorEastAsia" w:cstheme="minorEastAsia" w:hint="eastAsia"/>
              <w:b/>
              <w:color w:val="000000" w:themeColor="text1"/>
              <w:sz w:val="21"/>
              <w:szCs w:val="21"/>
              <w:lang w:eastAsia="zh-CN"/>
            </w:rPr>
          </w:rPrChange>
        </w:rPr>
        <w:t>九</w:t>
      </w:r>
      <w:r w:rsidRPr="0010361B">
        <w:rPr>
          <w:rFonts w:asciiTheme="minorEastAsia" w:hAnsiTheme="minorEastAsia" w:cstheme="minorEastAsia"/>
          <w:b/>
          <w:color w:val="000000" w:themeColor="text1"/>
          <w:sz w:val="24"/>
          <w:szCs w:val="24"/>
          <w:lang w:eastAsia="zh-CN"/>
          <w:rPrChange w:id="504" w:author="helloqiqi1007@163.com" w:date="2018-06-01T15:05:00Z">
            <w:rPr>
              <w:rFonts w:asciiTheme="minorEastAsia" w:hAnsiTheme="minorEastAsia" w:cstheme="minorEastAsia"/>
              <w:b/>
              <w:color w:val="000000" w:themeColor="text1"/>
              <w:sz w:val="21"/>
              <w:szCs w:val="21"/>
              <w:lang w:eastAsia="zh-CN"/>
            </w:rPr>
          </w:rPrChange>
        </w:rPr>
        <w:t>、附则</w:t>
      </w:r>
    </w:p>
    <w:p w14:paraId="56199AD0" w14:textId="77777777" w:rsidR="00FF7505" w:rsidRPr="0010361B" w:rsidRDefault="00FF7505" w:rsidP="00FF7505">
      <w:pPr>
        <w:spacing w:before="0" w:after="0" w:line="440" w:lineRule="exact"/>
        <w:ind w:rightChars="50" w:right="110" w:firstLineChars="250" w:firstLine="600"/>
        <w:rPr>
          <w:rFonts w:cstheme="minorEastAsia"/>
          <w:color w:val="000000" w:themeColor="text1"/>
          <w:sz w:val="24"/>
          <w:szCs w:val="24"/>
          <w:lang w:val="en-US" w:eastAsia="zh-CN"/>
          <w:rPrChange w:id="505" w:author="helloqiqi1007@163.com" w:date="2018-06-01T15:05:00Z">
            <w:rPr>
              <w:rFonts w:cstheme="minorEastAsia"/>
              <w:color w:val="000000" w:themeColor="text1"/>
              <w:sz w:val="21"/>
              <w:szCs w:val="21"/>
              <w:lang w:val="en-US" w:eastAsia="zh-CN"/>
            </w:rPr>
          </w:rPrChange>
        </w:rPr>
      </w:pPr>
      <w:r w:rsidRPr="0010361B">
        <w:rPr>
          <w:rFonts w:cstheme="minorEastAsia"/>
          <w:color w:val="000000" w:themeColor="text1"/>
          <w:sz w:val="24"/>
          <w:szCs w:val="24"/>
          <w:lang w:eastAsia="zh-CN"/>
          <w:rPrChange w:id="506" w:author="helloqiqi1007@163.com" w:date="2018-06-01T15:05:00Z">
            <w:rPr>
              <w:rFonts w:cstheme="minorEastAsia"/>
              <w:color w:val="000000" w:themeColor="text1"/>
              <w:sz w:val="21"/>
              <w:szCs w:val="21"/>
              <w:lang w:eastAsia="zh-CN"/>
            </w:rPr>
          </w:rPrChange>
        </w:rPr>
        <w:t>1</w:t>
      </w:r>
      <w:r w:rsidRPr="0010361B">
        <w:rPr>
          <w:rFonts w:cstheme="minorEastAsia" w:hint="eastAsia"/>
          <w:color w:val="000000" w:themeColor="text1"/>
          <w:sz w:val="24"/>
          <w:szCs w:val="24"/>
          <w:lang w:eastAsia="zh-CN"/>
          <w:rPrChange w:id="507" w:author="helloqiqi1007@163.com" w:date="2018-06-01T15:05:00Z">
            <w:rPr>
              <w:rFonts w:cstheme="minorEastAsia" w:hint="eastAsia"/>
              <w:color w:val="000000" w:themeColor="text1"/>
              <w:sz w:val="21"/>
              <w:szCs w:val="21"/>
              <w:lang w:eastAsia="zh-CN"/>
            </w:rPr>
          </w:rPrChange>
        </w:rPr>
        <w:t>、本</w:t>
      </w:r>
      <w:r w:rsidRPr="0010361B">
        <w:rPr>
          <w:rFonts w:asciiTheme="minorEastAsia" w:hAnsiTheme="minorEastAsia" w:cstheme="minorEastAsia" w:hint="eastAsia"/>
          <w:color w:val="000000" w:themeColor="text1"/>
          <w:sz w:val="24"/>
          <w:szCs w:val="24"/>
          <w:lang w:eastAsia="zh-CN"/>
          <w:rPrChange w:id="508" w:author="helloqiqi1007@163.com" w:date="2018-06-01T15:05:00Z">
            <w:rPr>
              <w:rFonts w:asciiTheme="minorEastAsia" w:hAnsiTheme="minorEastAsia" w:cstheme="minorEastAsia" w:hint="eastAsia"/>
              <w:color w:val="000000" w:themeColor="text1"/>
              <w:sz w:val="21"/>
              <w:szCs w:val="21"/>
              <w:lang w:eastAsia="zh-CN"/>
            </w:rPr>
          </w:rPrChange>
        </w:rPr>
        <w:t>协议由各方通过服务界面以点击确认的方式签署。本协议文件一经甲</w:t>
      </w:r>
      <w:r w:rsidRPr="0010361B">
        <w:rPr>
          <w:rFonts w:cstheme="minorEastAsia" w:hint="eastAsia"/>
          <w:color w:val="000000" w:themeColor="text1"/>
          <w:sz w:val="24"/>
          <w:szCs w:val="24"/>
          <w:lang w:eastAsia="zh-CN"/>
          <w:rPrChange w:id="509" w:author="helloqiqi1007@163.com" w:date="2018-06-01T15:05:00Z">
            <w:rPr>
              <w:rFonts w:cstheme="minorEastAsia" w:hint="eastAsia"/>
              <w:color w:val="000000" w:themeColor="text1"/>
              <w:sz w:val="21"/>
              <w:szCs w:val="21"/>
              <w:lang w:eastAsia="zh-CN"/>
            </w:rPr>
          </w:rPrChange>
        </w:rPr>
        <w:t>方点击确认，即视为甲方亲笔签名，与线下纸质签约具有同等法律效力。</w:t>
      </w:r>
      <w:r w:rsidRPr="0010361B">
        <w:rPr>
          <w:rFonts w:cstheme="minorEastAsia" w:hint="eastAsia"/>
          <w:b/>
          <w:color w:val="000000" w:themeColor="text1"/>
          <w:sz w:val="24"/>
          <w:szCs w:val="24"/>
          <w:lang w:eastAsia="zh-CN"/>
          <w:rPrChange w:id="510" w:author="helloqiqi1007@163.com" w:date="2018-06-01T15:05:00Z">
            <w:rPr>
              <w:rFonts w:cstheme="minorEastAsia" w:hint="eastAsia"/>
              <w:b/>
              <w:color w:val="000000" w:themeColor="text1"/>
              <w:sz w:val="21"/>
              <w:szCs w:val="21"/>
              <w:lang w:eastAsia="zh-CN"/>
            </w:rPr>
          </w:rPrChange>
        </w:rPr>
        <w:t>各方均承诺并确认：不以电子签署确认形式为由要求撤销本协议或者确认本协议无效或对本协议效力提出任何异议。</w:t>
      </w:r>
      <w:r w:rsidRPr="0010361B">
        <w:rPr>
          <w:rFonts w:cstheme="minorEastAsia" w:hint="eastAsia"/>
          <w:color w:val="000000" w:themeColor="text1"/>
          <w:sz w:val="24"/>
          <w:szCs w:val="24"/>
          <w:lang w:eastAsia="zh-CN"/>
          <w:rPrChange w:id="511" w:author="helloqiqi1007@163.com" w:date="2018-06-01T15:05:00Z">
            <w:rPr>
              <w:rFonts w:cstheme="minorEastAsia" w:hint="eastAsia"/>
              <w:color w:val="000000" w:themeColor="text1"/>
              <w:sz w:val="21"/>
              <w:szCs w:val="21"/>
              <w:lang w:eastAsia="zh-CN"/>
            </w:rPr>
          </w:rPrChange>
        </w:rPr>
        <w:t>本协议经各方签署后立即成立并生效。</w:t>
      </w:r>
    </w:p>
    <w:p w14:paraId="2F55105B" w14:textId="77777777" w:rsidR="00FF7505" w:rsidRPr="0010361B" w:rsidRDefault="00FF7505" w:rsidP="00FF7505">
      <w:pPr>
        <w:spacing w:before="0" w:after="0" w:line="440" w:lineRule="exact"/>
        <w:ind w:rightChars="50" w:right="110" w:firstLineChars="150" w:firstLine="360"/>
        <w:rPr>
          <w:rFonts w:cstheme="minorEastAsia"/>
          <w:color w:val="000000" w:themeColor="text1"/>
          <w:sz w:val="24"/>
          <w:szCs w:val="24"/>
          <w:lang w:eastAsia="zh-CN"/>
          <w:rPrChange w:id="512" w:author="helloqiqi1007@163.com" w:date="2018-06-01T15:05:00Z">
            <w:rPr>
              <w:rFonts w:cstheme="minorEastAsia"/>
              <w:color w:val="000000" w:themeColor="text1"/>
              <w:sz w:val="21"/>
              <w:szCs w:val="21"/>
              <w:lang w:eastAsia="zh-CN"/>
            </w:rPr>
          </w:rPrChange>
        </w:rPr>
      </w:pPr>
      <w:r w:rsidRPr="0010361B">
        <w:rPr>
          <w:rFonts w:cstheme="minorEastAsia"/>
          <w:color w:val="000000" w:themeColor="text1"/>
          <w:sz w:val="24"/>
          <w:szCs w:val="24"/>
          <w:lang w:eastAsia="zh-CN"/>
          <w:rPrChange w:id="513" w:author="helloqiqi1007@163.com" w:date="2018-06-01T15:05:00Z">
            <w:rPr>
              <w:rFonts w:cstheme="minorEastAsia"/>
              <w:color w:val="000000" w:themeColor="text1"/>
              <w:sz w:val="21"/>
              <w:szCs w:val="21"/>
              <w:lang w:eastAsia="zh-CN"/>
            </w:rPr>
          </w:rPrChange>
        </w:rPr>
        <w:t>2</w:t>
      </w:r>
      <w:r w:rsidRPr="0010361B">
        <w:rPr>
          <w:rFonts w:cstheme="minorEastAsia" w:hint="eastAsia"/>
          <w:color w:val="000000" w:themeColor="text1"/>
          <w:sz w:val="24"/>
          <w:szCs w:val="24"/>
          <w:lang w:eastAsia="zh-CN"/>
          <w:rPrChange w:id="514" w:author="helloqiqi1007@163.com" w:date="2018-06-01T15:05:00Z">
            <w:rPr>
              <w:rFonts w:cstheme="minorEastAsia" w:hint="eastAsia"/>
              <w:color w:val="000000" w:themeColor="text1"/>
              <w:sz w:val="21"/>
              <w:szCs w:val="21"/>
              <w:lang w:eastAsia="zh-CN"/>
            </w:rPr>
          </w:rPrChange>
        </w:rPr>
        <w:t>、</w:t>
      </w:r>
      <w:r w:rsidRPr="0010361B">
        <w:rPr>
          <w:rFonts w:asciiTheme="minorEastAsia" w:hAnsiTheme="minorEastAsia" w:cstheme="minorEastAsia" w:hint="eastAsia"/>
          <w:color w:val="000000" w:themeColor="text1"/>
          <w:sz w:val="24"/>
          <w:szCs w:val="24"/>
          <w:lang w:eastAsia="zh-CN"/>
          <w:rPrChange w:id="515" w:author="helloqiqi1007@163.com" w:date="2018-06-01T15:05:00Z">
            <w:rPr>
              <w:rFonts w:asciiTheme="minorEastAsia" w:hAnsiTheme="minorEastAsia" w:cstheme="minorEastAsia" w:hint="eastAsia"/>
              <w:color w:val="000000" w:themeColor="text1"/>
              <w:sz w:val="21"/>
              <w:szCs w:val="21"/>
              <w:lang w:eastAsia="zh-CN"/>
            </w:rPr>
          </w:rPrChange>
        </w:rPr>
        <w:t>本协议采用电子文本形式制成，并永久保存在乙方、丙方为此设立的专用服务器上备查，各方均认可该形式的协议效力。</w:t>
      </w:r>
      <w:r w:rsidRPr="0010361B">
        <w:rPr>
          <w:rFonts w:asciiTheme="minorEastAsia" w:hAnsiTheme="minorEastAsia" w:cstheme="minorEastAsia"/>
          <w:color w:val="000000" w:themeColor="text1"/>
          <w:sz w:val="24"/>
          <w:szCs w:val="24"/>
          <w:lang w:eastAsia="zh-CN"/>
          <w:rPrChange w:id="516" w:author="helloqiqi1007@163.com" w:date="2018-06-01T15:05:00Z">
            <w:rPr>
              <w:rFonts w:asciiTheme="minorEastAsia" w:hAnsiTheme="minorEastAsia" w:cstheme="minorEastAsia"/>
              <w:color w:val="000000" w:themeColor="text1"/>
              <w:sz w:val="21"/>
              <w:szCs w:val="21"/>
              <w:lang w:eastAsia="zh-CN"/>
            </w:rPr>
          </w:rPrChange>
        </w:rPr>
        <w:t xml:space="preserve"> </w:t>
      </w:r>
    </w:p>
    <w:p w14:paraId="6D613106" w14:textId="77777777" w:rsidR="00FF7505" w:rsidRPr="0010361B" w:rsidRDefault="00FF7505" w:rsidP="00FF7505">
      <w:pPr>
        <w:spacing w:before="0" w:after="0" w:line="440" w:lineRule="exact"/>
        <w:ind w:rightChars="50" w:right="110" w:firstLineChars="200" w:firstLine="480"/>
        <w:rPr>
          <w:rFonts w:asciiTheme="minorEastAsia" w:hAnsiTheme="minorEastAsia" w:cstheme="minorEastAsia"/>
          <w:color w:val="000000" w:themeColor="text1"/>
          <w:sz w:val="24"/>
          <w:szCs w:val="24"/>
          <w:lang w:eastAsia="zh-CN"/>
          <w:rPrChange w:id="517" w:author="helloqiqi1007@163.com" w:date="2018-06-01T15:05:00Z">
            <w:rPr>
              <w:rFonts w:asciiTheme="minorEastAsia" w:hAnsiTheme="minorEastAsia" w:cstheme="minorEastAsia"/>
              <w:color w:val="000000" w:themeColor="text1"/>
              <w:sz w:val="21"/>
              <w:szCs w:val="21"/>
              <w:lang w:eastAsia="zh-CN"/>
            </w:rPr>
          </w:rPrChange>
        </w:rPr>
      </w:pPr>
    </w:p>
    <w:p w14:paraId="44A29556" w14:textId="77777777" w:rsidR="00FF7505" w:rsidRPr="0010361B" w:rsidRDefault="00FF7505" w:rsidP="00FF7505">
      <w:pPr>
        <w:pStyle w:val="21"/>
        <w:spacing w:before="0" w:after="0" w:line="440" w:lineRule="exact"/>
        <w:ind w:leftChars="50" w:left="110" w:rightChars="50" w:right="110" w:firstLine="480"/>
        <w:rPr>
          <w:rFonts w:asciiTheme="minorEastAsia" w:hAnsiTheme="minorEastAsia" w:cstheme="minorEastAsia"/>
          <w:b/>
          <w:color w:val="000000" w:themeColor="text1"/>
          <w:kern w:val="2"/>
          <w:sz w:val="24"/>
          <w:szCs w:val="24"/>
          <w:lang w:val="en-US" w:eastAsia="zh-CN"/>
          <w:rPrChange w:id="518" w:author="helloqiqi1007@163.com" w:date="2018-06-01T15:05:00Z">
            <w:rPr>
              <w:rFonts w:asciiTheme="minorEastAsia" w:hAnsiTheme="minorEastAsia" w:cstheme="minorEastAsia"/>
              <w:b/>
              <w:color w:val="000000" w:themeColor="text1"/>
              <w:kern w:val="2"/>
              <w:sz w:val="21"/>
              <w:szCs w:val="21"/>
              <w:lang w:val="en-US" w:eastAsia="zh-CN"/>
            </w:rPr>
          </w:rPrChange>
        </w:rPr>
      </w:pPr>
      <w:r w:rsidRPr="0010361B">
        <w:rPr>
          <w:rFonts w:asciiTheme="minorEastAsia" w:hAnsiTheme="minorEastAsia" w:cstheme="minorEastAsia"/>
          <w:b/>
          <w:color w:val="000000" w:themeColor="text1"/>
          <w:kern w:val="2"/>
          <w:sz w:val="24"/>
          <w:szCs w:val="24"/>
          <w:lang w:val="en-US" w:eastAsia="zh-CN"/>
          <w:rPrChange w:id="519" w:author="helloqiqi1007@163.com" w:date="2018-06-01T15:05:00Z">
            <w:rPr>
              <w:rFonts w:asciiTheme="minorEastAsia" w:hAnsiTheme="minorEastAsia" w:cstheme="minorEastAsia"/>
              <w:b/>
              <w:color w:val="000000" w:themeColor="text1"/>
              <w:kern w:val="2"/>
              <w:sz w:val="21"/>
              <w:szCs w:val="21"/>
              <w:lang w:val="en-US" w:eastAsia="zh-CN"/>
            </w:rPr>
          </w:rPrChange>
        </w:rPr>
        <w:t>本合同三方承诺已详读及同意遵守本合同全部条款。</w:t>
      </w:r>
    </w:p>
    <w:p w14:paraId="2C47DC49" w14:textId="100166EF" w:rsidR="00FF7505" w:rsidDel="0010361B" w:rsidRDefault="00FF7505">
      <w:pPr>
        <w:pStyle w:val="21"/>
        <w:spacing w:before="0" w:after="0" w:line="440" w:lineRule="exact"/>
        <w:ind w:rightChars="50" w:right="110"/>
        <w:rPr>
          <w:del w:id="520" w:author="helloqiqi1007@163.com" w:date="2018-06-01T15:10:00Z"/>
          <w:rFonts w:asciiTheme="minorEastAsia" w:hAnsiTheme="minorEastAsia" w:cstheme="minorEastAsia"/>
          <w:b/>
          <w:color w:val="000000" w:themeColor="text1"/>
          <w:kern w:val="2"/>
          <w:sz w:val="21"/>
          <w:szCs w:val="21"/>
          <w:lang w:val="en-US" w:eastAsia="zh-CN"/>
        </w:rPr>
        <w:pPrChange w:id="521" w:author="helloqiqi1007@163.com" w:date="2018-06-01T15:10:00Z">
          <w:pPr>
            <w:pStyle w:val="21"/>
            <w:spacing w:before="0" w:after="0" w:line="440" w:lineRule="exact"/>
            <w:ind w:leftChars="50" w:left="110" w:rightChars="50" w:right="110"/>
          </w:pPr>
        </w:pPrChange>
      </w:pPr>
    </w:p>
    <w:p w14:paraId="55AA99A9" w14:textId="77777777" w:rsidR="0010361B" w:rsidRDefault="0010361B" w:rsidP="0010361B">
      <w:pPr>
        <w:pStyle w:val="21"/>
        <w:spacing w:before="0" w:after="0" w:line="440" w:lineRule="exact"/>
        <w:ind w:leftChars="50" w:left="110" w:rightChars="50" w:right="110" w:firstLineChars="1350" w:firstLine="3240"/>
        <w:rPr>
          <w:ins w:id="522" w:author="helloqiqi1007@163.com" w:date="2018-06-01T15:10:00Z"/>
          <w:rFonts w:asciiTheme="minorEastAsia" w:hAnsiTheme="minorEastAsia" w:cstheme="minorEastAsia"/>
          <w:color w:val="000000" w:themeColor="text1"/>
          <w:sz w:val="24"/>
          <w:szCs w:val="24"/>
          <w:lang w:eastAsia="zh-CN"/>
        </w:rPr>
      </w:pPr>
      <w:ins w:id="523" w:author="helloqiqi1007@163.com" w:date="2018-06-01T15:10:00Z">
        <w:r>
          <w:rPr>
            <w:rFonts w:asciiTheme="minorEastAsia" w:hAnsiTheme="minorEastAsia" w:cstheme="minorEastAsia" w:hint="eastAsia"/>
            <w:color w:val="000000" w:themeColor="text1"/>
            <w:sz w:val="24"/>
            <w:szCs w:val="24"/>
            <w:lang w:eastAsia="zh-CN"/>
          </w:rPr>
          <w:t>【以下无正文，仅供签署】</w:t>
        </w:r>
      </w:ins>
    </w:p>
    <w:p w14:paraId="0CD5CFA6" w14:textId="77777777" w:rsidR="0010361B" w:rsidRDefault="0010361B" w:rsidP="0010361B">
      <w:pPr>
        <w:pStyle w:val="21"/>
        <w:spacing w:before="0" w:after="0" w:line="440" w:lineRule="exact"/>
        <w:ind w:leftChars="50" w:left="110" w:rightChars="50" w:right="110" w:firstLine="480"/>
        <w:rPr>
          <w:ins w:id="524" w:author="helloqiqi1007@163.com" w:date="2018-06-01T15:10:00Z"/>
          <w:rFonts w:asciiTheme="minorEastAsia" w:hAnsiTheme="minorEastAsia" w:cstheme="minorEastAsia"/>
          <w:color w:val="000000" w:themeColor="text1"/>
          <w:sz w:val="24"/>
          <w:szCs w:val="24"/>
          <w:lang w:eastAsia="zh-CN"/>
        </w:rPr>
      </w:pPr>
    </w:p>
    <w:p w14:paraId="5BDAA067" w14:textId="0451EAD5" w:rsidR="00FF7505" w:rsidDel="0010361B" w:rsidRDefault="00FF7505" w:rsidP="00FF7505">
      <w:pPr>
        <w:pStyle w:val="21"/>
        <w:spacing w:before="0" w:after="0" w:line="440" w:lineRule="exact"/>
        <w:ind w:leftChars="50" w:left="110" w:rightChars="50" w:right="110" w:firstLineChars="1350" w:firstLine="2835"/>
        <w:rPr>
          <w:del w:id="525" w:author="helloqiqi1007@163.com" w:date="2018-06-01T15:10:00Z"/>
          <w:rFonts w:asciiTheme="minorEastAsia" w:hAnsiTheme="minorEastAsia" w:cstheme="minorEastAsia"/>
          <w:color w:val="000000" w:themeColor="text1"/>
          <w:sz w:val="21"/>
          <w:szCs w:val="21"/>
          <w:lang w:eastAsia="zh-CN"/>
        </w:rPr>
      </w:pPr>
      <w:del w:id="526" w:author="helloqiqi1007@163.com" w:date="2018-06-01T15:10:00Z">
        <w:r w:rsidDel="0010361B">
          <w:rPr>
            <w:rFonts w:asciiTheme="minorEastAsia" w:hAnsiTheme="minorEastAsia" w:cstheme="minorEastAsia"/>
            <w:color w:val="000000" w:themeColor="text1"/>
            <w:sz w:val="21"/>
            <w:szCs w:val="21"/>
            <w:lang w:eastAsia="zh-CN"/>
          </w:rPr>
          <w:delText>【以下无正文，仅供签署】</w:delText>
        </w:r>
      </w:del>
    </w:p>
    <w:p w14:paraId="494191F1" w14:textId="77777777" w:rsidR="0010361B" w:rsidRDefault="0010361B" w:rsidP="0010361B">
      <w:pPr>
        <w:pStyle w:val="21"/>
        <w:spacing w:before="0" w:after="0" w:line="440" w:lineRule="exact"/>
        <w:ind w:leftChars="50" w:left="110" w:rightChars="50" w:right="110" w:firstLine="480"/>
        <w:rPr>
          <w:ins w:id="527" w:author="helloqiqi1007@163.com" w:date="2018-06-01T15:08:00Z"/>
          <w:rFonts w:asciiTheme="minorEastAsia" w:hAnsiTheme="minorEastAsia" w:cstheme="minorEastAsia"/>
          <w:color w:val="000000" w:themeColor="text1"/>
          <w:sz w:val="24"/>
          <w:szCs w:val="24"/>
          <w:lang w:eastAsia="zh-CN"/>
        </w:rPr>
      </w:pPr>
      <w:ins w:id="528" w:author="helloqiqi1007@163.com" w:date="2018-06-01T15:08:00Z">
        <w:r>
          <w:rPr>
            <w:rFonts w:asciiTheme="minorEastAsia" w:hAnsiTheme="minorEastAsia" w:cstheme="minorEastAsia" w:hint="eastAsia"/>
            <w:color w:val="000000" w:themeColor="text1"/>
            <w:sz w:val="24"/>
            <w:szCs w:val="24"/>
            <w:lang w:eastAsia="zh-CN"/>
          </w:rPr>
          <w:t>协议各方签字盖章：</w:t>
        </w:r>
      </w:ins>
    </w:p>
    <w:p w14:paraId="7388A297" w14:textId="77777777" w:rsidR="0010361B" w:rsidRDefault="0010361B" w:rsidP="0010361B">
      <w:pPr>
        <w:pStyle w:val="21"/>
        <w:spacing w:before="0" w:after="0" w:line="440" w:lineRule="exact"/>
        <w:ind w:leftChars="50" w:left="110" w:rightChars="50" w:right="110" w:firstLine="480"/>
        <w:rPr>
          <w:ins w:id="529" w:author="helloqiqi1007@163.com" w:date="2018-06-01T15:08:00Z"/>
          <w:rFonts w:asciiTheme="minorEastAsia" w:hAnsiTheme="minorEastAsia" w:cstheme="minorEastAsia"/>
          <w:color w:val="000000" w:themeColor="text1"/>
          <w:sz w:val="24"/>
          <w:szCs w:val="24"/>
          <w:lang w:eastAsia="zh-CN"/>
        </w:rPr>
      </w:pPr>
      <w:ins w:id="530" w:author="helloqiqi1007@163.com" w:date="2018-06-01T15:08:00Z">
        <w:r>
          <w:rPr>
            <w:rFonts w:asciiTheme="minorEastAsia" w:hAnsiTheme="minorEastAsia" w:cstheme="minorEastAsia" w:hint="eastAsia"/>
            <w:color w:val="000000" w:themeColor="text1"/>
            <w:sz w:val="24"/>
            <w:szCs w:val="24"/>
            <w:lang w:eastAsia="zh-CN"/>
          </w:rPr>
          <w:t xml:space="preserve">甲方（借款人）：                            </w:t>
        </w:r>
      </w:ins>
    </w:p>
    <w:p w14:paraId="5BD2651A" w14:textId="77777777" w:rsidR="0010361B" w:rsidRDefault="0010361B" w:rsidP="0010361B">
      <w:pPr>
        <w:pStyle w:val="21"/>
        <w:spacing w:before="0" w:after="0" w:line="440" w:lineRule="exact"/>
        <w:ind w:leftChars="50" w:left="110" w:rightChars="50" w:right="110" w:firstLine="480"/>
        <w:rPr>
          <w:ins w:id="531" w:author="helloqiqi1007@163.com" w:date="2018-06-01T15:08:00Z"/>
          <w:rFonts w:asciiTheme="minorEastAsia" w:hAnsiTheme="minorEastAsia" w:cstheme="minorEastAsia"/>
          <w:color w:val="000000" w:themeColor="text1"/>
          <w:sz w:val="24"/>
          <w:szCs w:val="24"/>
          <w:lang w:eastAsia="zh-CN"/>
        </w:rPr>
      </w:pPr>
      <w:ins w:id="532" w:author="helloqiqi1007@163.com" w:date="2018-06-01T15:08:00Z">
        <w:r>
          <w:rPr>
            <w:rFonts w:asciiTheme="minorEastAsia" w:hAnsiTheme="minorEastAsia" w:cstheme="minorEastAsia" w:hint="eastAsia"/>
            <w:color w:val="000000" w:themeColor="text1"/>
            <w:sz w:val="24"/>
            <w:szCs w:val="24"/>
            <w:lang w:eastAsia="zh-CN"/>
          </w:rPr>
          <w:t>签章：</w:t>
        </w:r>
      </w:ins>
    </w:p>
    <w:p w14:paraId="317D862A" w14:textId="77777777" w:rsidR="0010361B" w:rsidRDefault="0010361B" w:rsidP="0010361B">
      <w:pPr>
        <w:pStyle w:val="21"/>
        <w:spacing w:before="0" w:after="0" w:line="440" w:lineRule="exact"/>
        <w:ind w:leftChars="50" w:left="110" w:rightChars="50" w:right="110" w:firstLine="480"/>
        <w:rPr>
          <w:ins w:id="533" w:author="helloqiqi1007@163.com" w:date="2018-06-01T15:08:00Z"/>
          <w:rFonts w:asciiTheme="minorEastAsia" w:hAnsiTheme="minorEastAsia" w:cstheme="minorEastAsia"/>
          <w:color w:val="000000" w:themeColor="text1"/>
          <w:sz w:val="24"/>
          <w:szCs w:val="24"/>
          <w:lang w:eastAsia="zh-CN"/>
        </w:rPr>
      </w:pPr>
    </w:p>
    <w:p w14:paraId="3790CC6E" w14:textId="77777777" w:rsidR="0010361B" w:rsidRDefault="0010361B" w:rsidP="0010361B">
      <w:pPr>
        <w:pStyle w:val="21"/>
        <w:spacing w:before="0" w:after="0" w:line="440" w:lineRule="exact"/>
        <w:ind w:leftChars="50" w:left="110" w:rightChars="50" w:right="110" w:firstLine="480"/>
        <w:rPr>
          <w:ins w:id="534" w:author="helloqiqi1007@163.com" w:date="2018-06-01T15:08:00Z"/>
          <w:rFonts w:asciiTheme="minorEastAsia" w:hAnsiTheme="minorEastAsia" w:cstheme="minorEastAsia"/>
          <w:color w:val="000000" w:themeColor="text1"/>
          <w:sz w:val="24"/>
          <w:szCs w:val="24"/>
          <w:lang w:eastAsia="zh-CN"/>
        </w:rPr>
      </w:pPr>
    </w:p>
    <w:p w14:paraId="48FF6343" w14:textId="77777777" w:rsidR="0010361B" w:rsidRDefault="0010361B" w:rsidP="0010361B">
      <w:pPr>
        <w:pStyle w:val="21"/>
        <w:spacing w:before="0" w:after="0" w:line="440" w:lineRule="exact"/>
        <w:ind w:leftChars="50" w:left="110" w:rightChars="50" w:right="110" w:firstLine="480"/>
        <w:rPr>
          <w:ins w:id="535" w:author="helloqiqi1007@163.com" w:date="2018-06-01T15:08:00Z"/>
          <w:rFonts w:asciiTheme="minorEastAsia" w:hAnsiTheme="minorEastAsia" w:cstheme="minorEastAsia"/>
          <w:color w:val="000000" w:themeColor="text1"/>
          <w:sz w:val="24"/>
          <w:szCs w:val="24"/>
          <w:lang w:eastAsia="zh-CN"/>
        </w:rPr>
      </w:pPr>
    </w:p>
    <w:p w14:paraId="088FF03D" w14:textId="77777777" w:rsidR="0010361B" w:rsidRDefault="0010361B" w:rsidP="0010361B">
      <w:pPr>
        <w:pStyle w:val="21"/>
        <w:spacing w:before="0" w:after="0" w:line="440" w:lineRule="exact"/>
        <w:ind w:leftChars="50" w:left="110" w:rightChars="50" w:right="110" w:firstLine="480"/>
        <w:rPr>
          <w:ins w:id="536" w:author="helloqiqi1007@163.com" w:date="2018-06-01T15:08:00Z"/>
          <w:rFonts w:asciiTheme="minorEastAsia" w:hAnsiTheme="minorEastAsia" w:cstheme="minorEastAsia"/>
          <w:color w:val="000000" w:themeColor="text1"/>
          <w:sz w:val="24"/>
          <w:szCs w:val="24"/>
          <w:lang w:eastAsia="zh-CN"/>
        </w:rPr>
      </w:pPr>
    </w:p>
    <w:p w14:paraId="1500010C" w14:textId="77777777" w:rsidR="0010361B" w:rsidRDefault="0010361B" w:rsidP="0010361B">
      <w:pPr>
        <w:pStyle w:val="21"/>
        <w:spacing w:before="0" w:after="0" w:line="440" w:lineRule="exact"/>
        <w:ind w:leftChars="50" w:left="110" w:rightChars="50" w:right="110" w:firstLine="480"/>
        <w:rPr>
          <w:ins w:id="537" w:author="helloqiqi1007@163.com" w:date="2018-06-01T15:08:00Z"/>
          <w:rFonts w:asciiTheme="minorEastAsia" w:hAnsiTheme="minorEastAsia" w:cstheme="minorEastAsia"/>
          <w:sz w:val="24"/>
          <w:szCs w:val="24"/>
          <w:lang w:eastAsia="zh-CN"/>
        </w:rPr>
      </w:pPr>
      <w:ins w:id="538" w:author="helloqiqi1007@163.com" w:date="2018-06-01T15:08:00Z">
        <w:r>
          <w:rPr>
            <w:rFonts w:asciiTheme="minorEastAsia" w:hAnsiTheme="minorEastAsia" w:cstheme="minorEastAsia" w:hint="eastAsia"/>
            <w:color w:val="000000" w:themeColor="text1"/>
            <w:sz w:val="24"/>
            <w:szCs w:val="24"/>
            <w:lang w:eastAsia="zh-CN"/>
          </w:rPr>
          <w:t>乙方（</w:t>
        </w:r>
        <w:r>
          <w:rPr>
            <w:rFonts w:asciiTheme="minorEastAsia" w:hAnsiTheme="minorEastAsia" w:cstheme="minorEastAsia" w:hint="eastAsia"/>
            <w:bCs/>
            <w:color w:val="000000" w:themeColor="text1"/>
            <w:sz w:val="24"/>
            <w:szCs w:val="24"/>
            <w:lang w:eastAsia="zh-CN"/>
          </w:rPr>
          <w:t>服务方</w:t>
        </w:r>
        <w:r>
          <w:rPr>
            <w:rFonts w:asciiTheme="minorEastAsia" w:hAnsiTheme="minorEastAsia" w:cstheme="minorEastAsia" w:hint="eastAsia"/>
            <w:color w:val="000000" w:themeColor="text1"/>
            <w:sz w:val="24"/>
            <w:szCs w:val="24"/>
            <w:lang w:eastAsia="zh-CN"/>
          </w:rPr>
          <w:t>）：</w:t>
        </w:r>
      </w:ins>
    </w:p>
    <w:p w14:paraId="3C34D545" w14:textId="77777777" w:rsidR="0010361B" w:rsidRDefault="0010361B" w:rsidP="0010361B">
      <w:pPr>
        <w:pStyle w:val="21"/>
        <w:spacing w:before="0" w:after="0" w:line="440" w:lineRule="exact"/>
        <w:ind w:leftChars="50" w:left="110" w:rightChars="50" w:right="110" w:firstLine="480"/>
        <w:rPr>
          <w:ins w:id="539" w:author="helloqiqi1007@163.com" w:date="2018-06-01T15:08:00Z"/>
          <w:rFonts w:asciiTheme="minorEastAsia" w:hAnsiTheme="minorEastAsia" w:cstheme="minorEastAsia"/>
          <w:color w:val="000000" w:themeColor="text1"/>
          <w:sz w:val="24"/>
          <w:szCs w:val="24"/>
          <w:lang w:eastAsia="zh-CN"/>
        </w:rPr>
      </w:pPr>
      <w:ins w:id="540" w:author="helloqiqi1007@163.com" w:date="2018-06-01T15:08:00Z">
        <w:r>
          <w:rPr>
            <w:rFonts w:asciiTheme="minorEastAsia" w:hAnsiTheme="minorEastAsia" w:cstheme="minorEastAsia" w:hint="eastAsia"/>
            <w:color w:val="000000" w:themeColor="text1"/>
            <w:sz w:val="24"/>
            <w:szCs w:val="24"/>
            <w:lang w:eastAsia="zh-CN"/>
          </w:rPr>
          <w:t>签章：</w:t>
        </w:r>
      </w:ins>
    </w:p>
    <w:p w14:paraId="51E67C7A" w14:textId="77777777" w:rsidR="0010361B" w:rsidRDefault="0010361B" w:rsidP="0010361B">
      <w:pPr>
        <w:pStyle w:val="21"/>
        <w:spacing w:before="0" w:after="0" w:line="440" w:lineRule="exact"/>
        <w:ind w:leftChars="50" w:left="110" w:rightChars="50" w:right="110" w:firstLine="480"/>
        <w:rPr>
          <w:ins w:id="541" w:author="helloqiqi1007@163.com" w:date="2018-06-01T15:08:00Z"/>
          <w:rFonts w:asciiTheme="minorEastAsia" w:hAnsiTheme="minorEastAsia" w:cstheme="minorEastAsia"/>
          <w:color w:val="000000" w:themeColor="text1"/>
          <w:sz w:val="24"/>
          <w:szCs w:val="24"/>
          <w:lang w:eastAsia="zh-CN"/>
        </w:rPr>
      </w:pPr>
    </w:p>
    <w:p w14:paraId="124227F2" w14:textId="77777777" w:rsidR="0010361B" w:rsidRDefault="0010361B" w:rsidP="0010361B">
      <w:pPr>
        <w:pStyle w:val="21"/>
        <w:spacing w:before="0" w:after="0" w:line="440" w:lineRule="exact"/>
        <w:ind w:leftChars="50" w:left="110" w:rightChars="50" w:right="110" w:firstLine="480"/>
        <w:rPr>
          <w:ins w:id="542" w:author="helloqiqi1007@163.com" w:date="2018-06-01T15:08:00Z"/>
          <w:rFonts w:asciiTheme="minorEastAsia" w:hAnsiTheme="minorEastAsia" w:cstheme="minorEastAsia"/>
          <w:color w:val="000000" w:themeColor="text1"/>
          <w:sz w:val="24"/>
          <w:szCs w:val="24"/>
          <w:lang w:eastAsia="zh-CN"/>
        </w:rPr>
      </w:pPr>
    </w:p>
    <w:p w14:paraId="0F03174E" w14:textId="77777777" w:rsidR="0010361B" w:rsidRDefault="0010361B" w:rsidP="0010361B">
      <w:pPr>
        <w:pStyle w:val="21"/>
        <w:spacing w:before="0" w:after="0" w:line="440" w:lineRule="exact"/>
        <w:ind w:leftChars="50" w:left="110" w:rightChars="50" w:right="110" w:firstLine="480"/>
        <w:rPr>
          <w:ins w:id="543" w:author="helloqiqi1007@163.com" w:date="2018-06-01T15:08:00Z"/>
          <w:rFonts w:asciiTheme="minorEastAsia" w:hAnsiTheme="minorEastAsia" w:cstheme="minorEastAsia"/>
          <w:color w:val="000000" w:themeColor="text1"/>
          <w:sz w:val="24"/>
          <w:szCs w:val="24"/>
          <w:lang w:eastAsia="zh-CN"/>
        </w:rPr>
      </w:pPr>
    </w:p>
    <w:p w14:paraId="04A1BB25" w14:textId="4C69AC16" w:rsidR="0010361B" w:rsidRDefault="0010361B" w:rsidP="0010361B">
      <w:pPr>
        <w:pStyle w:val="21"/>
        <w:spacing w:before="0" w:after="0" w:line="440" w:lineRule="exact"/>
        <w:ind w:leftChars="50" w:left="110" w:rightChars="50" w:right="110" w:firstLine="480"/>
        <w:rPr>
          <w:ins w:id="544" w:author="helloqiqi1007@163.com" w:date="2018-06-01T15:08:00Z"/>
          <w:rFonts w:asciiTheme="minorEastAsia" w:hAnsiTheme="minorEastAsia" w:cstheme="minorEastAsia"/>
          <w:color w:val="000000" w:themeColor="text1"/>
          <w:sz w:val="24"/>
          <w:szCs w:val="24"/>
          <w:lang w:eastAsia="zh-CN"/>
        </w:rPr>
      </w:pPr>
    </w:p>
    <w:p w14:paraId="4B952992" w14:textId="77777777" w:rsidR="0010361B" w:rsidRDefault="0010361B" w:rsidP="0010361B">
      <w:pPr>
        <w:pStyle w:val="21"/>
        <w:spacing w:before="0" w:after="0" w:line="440" w:lineRule="exact"/>
        <w:ind w:leftChars="50" w:left="110" w:rightChars="50" w:right="110" w:firstLine="480"/>
        <w:rPr>
          <w:ins w:id="545" w:author="helloqiqi1007@163.com" w:date="2018-06-01T15:08:00Z"/>
          <w:rFonts w:asciiTheme="minorEastAsia" w:hAnsiTheme="minorEastAsia" w:cstheme="minorEastAsia"/>
          <w:color w:val="000000" w:themeColor="text1"/>
          <w:sz w:val="24"/>
          <w:szCs w:val="24"/>
          <w:lang w:eastAsia="zh-CN"/>
        </w:rPr>
      </w:pPr>
      <w:ins w:id="546" w:author="helloqiqi1007@163.com" w:date="2018-06-01T15:08:00Z">
        <w:r>
          <w:rPr>
            <w:rFonts w:asciiTheme="minorEastAsia" w:hAnsiTheme="minorEastAsia" w:cstheme="minorEastAsia" w:hint="eastAsia"/>
            <w:color w:val="000000" w:themeColor="text1"/>
            <w:sz w:val="24"/>
            <w:szCs w:val="24"/>
            <w:lang w:eastAsia="zh-CN"/>
          </w:rPr>
          <w:t xml:space="preserve">丙方（服务方）：                                                                                           </w:t>
        </w:r>
      </w:ins>
    </w:p>
    <w:p w14:paraId="3468A98B" w14:textId="77777777" w:rsidR="0010361B" w:rsidRDefault="0010361B" w:rsidP="0010361B">
      <w:pPr>
        <w:tabs>
          <w:tab w:val="right" w:pos="8196"/>
        </w:tabs>
        <w:spacing w:before="0" w:after="0" w:line="440" w:lineRule="exact"/>
        <w:ind w:rightChars="50" w:right="110" w:firstLineChars="200" w:firstLine="480"/>
        <w:rPr>
          <w:ins w:id="547" w:author="helloqiqi1007@163.com" w:date="2018-06-01T15:08:00Z"/>
          <w:rFonts w:asciiTheme="minorEastAsia" w:hAnsiTheme="minorEastAsia" w:cstheme="minorEastAsia"/>
          <w:color w:val="000000" w:themeColor="text1"/>
          <w:sz w:val="24"/>
          <w:szCs w:val="24"/>
          <w:lang w:eastAsia="zh-CN"/>
        </w:rPr>
      </w:pPr>
      <w:ins w:id="548" w:author="helloqiqi1007@163.com" w:date="2018-06-01T15:08:00Z">
        <w:r>
          <w:rPr>
            <w:rFonts w:asciiTheme="minorEastAsia" w:hAnsiTheme="minorEastAsia" w:cstheme="minorEastAsia" w:hint="eastAsia"/>
            <w:color w:val="000000" w:themeColor="text1"/>
            <w:sz w:val="24"/>
            <w:szCs w:val="24"/>
            <w:lang w:eastAsia="zh-CN"/>
          </w:rPr>
          <w:t xml:space="preserve"> 签章：</w:t>
        </w:r>
        <w:r>
          <w:rPr>
            <w:rFonts w:asciiTheme="minorEastAsia" w:hAnsiTheme="minorEastAsia" w:cstheme="minorEastAsia" w:hint="eastAsia"/>
            <w:color w:val="000000" w:themeColor="text1"/>
            <w:sz w:val="24"/>
            <w:szCs w:val="24"/>
            <w:lang w:eastAsia="zh-CN"/>
          </w:rPr>
          <w:tab/>
        </w:r>
      </w:ins>
    </w:p>
    <w:p w14:paraId="2E3D1BBA" w14:textId="77777777" w:rsidR="0010361B" w:rsidRDefault="0010361B" w:rsidP="0010361B">
      <w:pPr>
        <w:spacing w:before="0" w:after="0" w:line="440" w:lineRule="exact"/>
        <w:ind w:rightChars="50" w:right="110" w:firstLineChars="200" w:firstLine="480"/>
        <w:rPr>
          <w:ins w:id="549" w:author="helloqiqi1007@163.com" w:date="2018-06-01T15:08:00Z"/>
          <w:rFonts w:asciiTheme="minorEastAsia" w:hAnsiTheme="minorEastAsia" w:cstheme="minorEastAsia"/>
          <w:color w:val="000000" w:themeColor="text1"/>
          <w:sz w:val="24"/>
          <w:szCs w:val="24"/>
          <w:lang w:eastAsia="zh-CN"/>
        </w:rPr>
      </w:pPr>
    </w:p>
    <w:p w14:paraId="795D8D6D" w14:textId="77777777" w:rsidR="0010361B" w:rsidRDefault="0010361B" w:rsidP="0010361B">
      <w:pPr>
        <w:spacing w:before="0" w:after="0" w:line="440" w:lineRule="exact"/>
        <w:ind w:rightChars="50" w:right="110" w:firstLineChars="200" w:firstLine="480"/>
        <w:rPr>
          <w:ins w:id="550" w:author="helloqiqi1007@163.com" w:date="2018-06-01T15:08:00Z"/>
          <w:rFonts w:asciiTheme="minorEastAsia" w:hAnsiTheme="minorEastAsia" w:cstheme="minorEastAsia"/>
          <w:color w:val="000000" w:themeColor="text1"/>
          <w:sz w:val="24"/>
          <w:szCs w:val="24"/>
          <w:lang w:eastAsia="zh-CN"/>
        </w:rPr>
      </w:pPr>
    </w:p>
    <w:p w14:paraId="15078D28" w14:textId="77777777" w:rsidR="0010361B" w:rsidRDefault="0010361B" w:rsidP="0010361B">
      <w:pPr>
        <w:spacing w:before="0" w:after="0" w:line="440" w:lineRule="exact"/>
        <w:ind w:rightChars="50" w:right="110" w:firstLineChars="200" w:firstLine="480"/>
        <w:rPr>
          <w:ins w:id="551" w:author="helloqiqi1007@163.com" w:date="2018-06-01T15:08:00Z"/>
          <w:rFonts w:asciiTheme="minorEastAsia" w:hAnsiTheme="minorEastAsia" w:cstheme="minorEastAsia"/>
          <w:color w:val="000000" w:themeColor="text1"/>
          <w:sz w:val="24"/>
          <w:szCs w:val="24"/>
          <w:lang w:eastAsia="zh-CN"/>
        </w:rPr>
      </w:pPr>
    </w:p>
    <w:p w14:paraId="5DBEE310" w14:textId="77777777" w:rsidR="0010361B" w:rsidRDefault="0010361B" w:rsidP="0010361B">
      <w:pPr>
        <w:spacing w:before="0" w:after="0" w:line="440" w:lineRule="exact"/>
        <w:ind w:rightChars="50" w:right="110" w:firstLineChars="200" w:firstLine="480"/>
        <w:rPr>
          <w:ins w:id="552" w:author="helloqiqi1007@163.com" w:date="2018-06-01T15:08:00Z"/>
          <w:rFonts w:asciiTheme="minorEastAsia" w:hAnsiTheme="minorEastAsia" w:cstheme="minorEastAsia"/>
          <w:color w:val="000000" w:themeColor="text1"/>
          <w:sz w:val="24"/>
          <w:szCs w:val="24"/>
          <w:lang w:eastAsia="zh-CN"/>
        </w:rPr>
      </w:pPr>
    </w:p>
    <w:p w14:paraId="7F19CB1A" w14:textId="0BDF54CB" w:rsidR="0010361B" w:rsidRDefault="0010361B" w:rsidP="0010361B">
      <w:pPr>
        <w:spacing w:before="0" w:after="321" w:line="440" w:lineRule="exact"/>
        <w:ind w:left="-5" w:firstLineChars="200" w:firstLine="480"/>
        <w:jc w:val="left"/>
        <w:rPr>
          <w:ins w:id="553" w:author="helloqiqi1007@163.com" w:date="2018-06-01T15:08:00Z"/>
          <w:rFonts w:asciiTheme="minorEastAsia" w:hAnsiTheme="minorEastAsia" w:cstheme="minorEastAsia"/>
          <w:color w:val="000000"/>
          <w:kern w:val="2"/>
          <w:sz w:val="24"/>
          <w:szCs w:val="24"/>
          <w:lang w:val="en-US" w:eastAsia="zh-CN"/>
        </w:rPr>
      </w:pPr>
      <w:ins w:id="554" w:author="helloqiqi1007@163.com" w:date="2018-06-01T15:08:00Z">
        <w:r>
          <w:rPr>
            <w:rFonts w:asciiTheme="minorEastAsia" w:hAnsiTheme="minorEastAsia" w:cstheme="minorEastAsia" w:hint="eastAsia"/>
            <w:color w:val="000000"/>
            <w:kern w:val="2"/>
            <w:sz w:val="24"/>
            <w:szCs w:val="24"/>
            <w:lang w:val="en-US" w:eastAsia="zh-CN"/>
          </w:rPr>
          <w:t>签订日期：</w:t>
        </w:r>
      </w:ins>
      <w:ins w:id="555" w:author="helloqiqi1007@163.com" w:date="2018-06-05T19:19:00Z">
        <w:r w:rsidR="00E67CD0">
          <w:rPr>
            <w:rFonts w:asciiTheme="minorEastAsia" w:hAnsiTheme="minorEastAsia" w:cstheme="minorEastAsia" w:hint="eastAsia"/>
            <w:color w:val="000000"/>
            <w:kern w:val="2"/>
            <w:sz w:val="24"/>
            <w:szCs w:val="24"/>
            <w:lang w:val="en-US" w:eastAsia="zh-CN"/>
          </w:rPr>
          <w:t xml:space="preserve"> </w:t>
        </w:r>
        <w:r w:rsidR="00E67CD0" w:rsidRPr="00E67CD0">
          <w:rPr>
            <w:rFonts w:asciiTheme="minorEastAsia" w:hAnsiTheme="minorEastAsia" w:cstheme="minorEastAsia" w:hint="eastAsia"/>
            <w:color w:val="000000"/>
            <w:kern w:val="2"/>
            <w:sz w:val="24"/>
            <w:szCs w:val="24"/>
            <w:u w:val="single"/>
            <w:lang w:val="en-US" w:eastAsia="zh-CN"/>
            <w:rPrChange w:id="556" w:author="helloqiqi1007@163.com" w:date="2018-06-05T19:22:00Z">
              <w:rPr>
                <w:rFonts w:asciiTheme="minorEastAsia" w:hAnsiTheme="minorEastAsia" w:cstheme="minorEastAsia" w:hint="eastAsia"/>
                <w:color w:val="000000"/>
                <w:kern w:val="2"/>
                <w:sz w:val="24"/>
                <w:szCs w:val="24"/>
                <w:lang w:val="en-US" w:eastAsia="zh-CN"/>
              </w:rPr>
            </w:rPrChange>
          </w:rPr>
          <w:t xml:space="preserve">     </w:t>
        </w:r>
      </w:ins>
      <w:ins w:id="557" w:author="helloqiqi1007@163.com" w:date="2018-06-01T15:08:00Z">
        <w:r>
          <w:rPr>
            <w:rFonts w:asciiTheme="minorEastAsia" w:hAnsiTheme="minorEastAsia" w:cstheme="minorEastAsia" w:hint="eastAsia"/>
            <w:color w:val="000000"/>
            <w:kern w:val="2"/>
            <w:sz w:val="24"/>
            <w:szCs w:val="24"/>
            <w:lang w:val="en-US" w:eastAsia="zh-CN"/>
          </w:rPr>
          <w:t>年</w:t>
        </w:r>
      </w:ins>
      <w:ins w:id="558" w:author="helloqiqi1007@163.com" w:date="2018-06-05T19:22:00Z">
        <w:r w:rsidR="00E67CD0">
          <w:rPr>
            <w:rFonts w:asciiTheme="minorEastAsia" w:hAnsiTheme="minorEastAsia" w:cstheme="minorEastAsia" w:hint="eastAsia"/>
            <w:color w:val="000000"/>
            <w:kern w:val="2"/>
            <w:sz w:val="24"/>
            <w:szCs w:val="24"/>
            <w:lang w:val="en-US" w:eastAsia="zh-CN"/>
          </w:rPr>
          <w:t xml:space="preserve"> </w:t>
        </w:r>
        <w:r w:rsidR="00E67CD0" w:rsidRPr="00E67CD0">
          <w:rPr>
            <w:rFonts w:asciiTheme="minorEastAsia" w:hAnsiTheme="minorEastAsia" w:cstheme="minorEastAsia" w:hint="eastAsia"/>
            <w:color w:val="000000"/>
            <w:kern w:val="2"/>
            <w:sz w:val="24"/>
            <w:szCs w:val="24"/>
            <w:u w:val="single"/>
            <w:lang w:val="en-US" w:eastAsia="zh-CN"/>
            <w:rPrChange w:id="559" w:author="helloqiqi1007@163.com" w:date="2018-06-05T19:22:00Z">
              <w:rPr>
                <w:rFonts w:asciiTheme="minorEastAsia" w:hAnsiTheme="minorEastAsia" w:cstheme="minorEastAsia" w:hint="eastAsia"/>
                <w:color w:val="000000"/>
                <w:kern w:val="2"/>
                <w:sz w:val="24"/>
                <w:szCs w:val="24"/>
                <w:lang w:val="en-US" w:eastAsia="zh-CN"/>
              </w:rPr>
            </w:rPrChange>
          </w:rPr>
          <w:t xml:space="preserve">       </w:t>
        </w:r>
      </w:ins>
      <w:ins w:id="560" w:author="helloqiqi1007@163.com" w:date="2018-06-01T15:08:00Z">
        <w:r>
          <w:rPr>
            <w:rFonts w:asciiTheme="minorEastAsia" w:hAnsiTheme="minorEastAsia" w:cstheme="minorEastAsia" w:hint="eastAsia"/>
            <w:color w:val="000000"/>
            <w:kern w:val="2"/>
            <w:sz w:val="24"/>
            <w:szCs w:val="24"/>
            <w:lang w:val="en-US" w:eastAsia="zh-CN"/>
          </w:rPr>
          <w:t>月</w:t>
        </w:r>
      </w:ins>
      <w:ins w:id="561" w:author="helloqiqi1007@163.com" w:date="2018-06-05T19:22:00Z">
        <w:r w:rsidR="00E67CD0" w:rsidRPr="00E67CD0">
          <w:rPr>
            <w:rFonts w:asciiTheme="minorEastAsia" w:hAnsiTheme="minorEastAsia" w:cstheme="minorEastAsia" w:hint="eastAsia"/>
            <w:color w:val="000000"/>
            <w:kern w:val="2"/>
            <w:sz w:val="24"/>
            <w:szCs w:val="24"/>
            <w:u w:val="single"/>
            <w:lang w:val="en-US" w:eastAsia="zh-CN"/>
            <w:rPrChange w:id="562" w:author="helloqiqi1007@163.com" w:date="2018-06-05T19:22:00Z">
              <w:rPr>
                <w:rFonts w:asciiTheme="minorEastAsia" w:hAnsiTheme="minorEastAsia" w:cstheme="minorEastAsia" w:hint="eastAsia"/>
                <w:color w:val="000000"/>
                <w:kern w:val="2"/>
                <w:sz w:val="24"/>
                <w:szCs w:val="24"/>
                <w:lang w:val="en-US" w:eastAsia="zh-CN"/>
              </w:rPr>
            </w:rPrChange>
          </w:rPr>
          <w:t xml:space="preserve">      </w:t>
        </w:r>
      </w:ins>
      <w:ins w:id="563" w:author="helloqiqi1007@163.com" w:date="2018-06-01T15:08:00Z">
        <w:r>
          <w:rPr>
            <w:rFonts w:asciiTheme="minorEastAsia" w:hAnsiTheme="minorEastAsia" w:cstheme="minorEastAsia" w:hint="eastAsia"/>
            <w:color w:val="000000"/>
            <w:kern w:val="2"/>
            <w:sz w:val="24"/>
            <w:szCs w:val="24"/>
            <w:lang w:val="en-US" w:eastAsia="zh-CN"/>
          </w:rPr>
          <w:t>日</w:t>
        </w:r>
      </w:ins>
    </w:p>
    <w:p w14:paraId="113C7526" w14:textId="755CC312" w:rsidR="00FF7505" w:rsidDel="0010361B" w:rsidRDefault="00FF7505" w:rsidP="00FF7505">
      <w:pPr>
        <w:pStyle w:val="21"/>
        <w:spacing w:before="0" w:after="0" w:line="440" w:lineRule="exact"/>
        <w:ind w:leftChars="50" w:left="110" w:rightChars="50" w:right="110"/>
        <w:rPr>
          <w:del w:id="564" w:author="helloqiqi1007@163.com" w:date="2018-06-01T15:08:00Z"/>
          <w:rFonts w:asciiTheme="minorEastAsia" w:hAnsiTheme="minorEastAsia" w:cstheme="minorEastAsia"/>
          <w:color w:val="000000" w:themeColor="text1"/>
          <w:sz w:val="21"/>
          <w:szCs w:val="21"/>
          <w:lang w:eastAsia="zh-CN"/>
        </w:rPr>
      </w:pPr>
      <w:del w:id="565" w:author="helloqiqi1007@163.com" w:date="2018-06-01T15:08:00Z">
        <w:r w:rsidDel="0010361B">
          <w:rPr>
            <w:rFonts w:asciiTheme="minorEastAsia" w:hAnsiTheme="minorEastAsia" w:cstheme="minorEastAsia" w:hint="eastAsia"/>
            <w:color w:val="000000" w:themeColor="text1"/>
            <w:sz w:val="21"/>
            <w:szCs w:val="21"/>
            <w:lang w:eastAsia="zh-CN"/>
          </w:rPr>
          <w:delText>协议各方签字盖章：</w:delText>
        </w:r>
      </w:del>
    </w:p>
    <w:p w14:paraId="5766DFFC" w14:textId="61A15E88" w:rsidR="00FF7505" w:rsidDel="0010361B" w:rsidRDefault="00FF7505" w:rsidP="00FF7505">
      <w:pPr>
        <w:pStyle w:val="21"/>
        <w:spacing w:before="0" w:after="0" w:line="440" w:lineRule="exact"/>
        <w:ind w:leftChars="50" w:left="110" w:rightChars="50" w:right="110"/>
        <w:rPr>
          <w:del w:id="566" w:author="helloqiqi1007@163.com" w:date="2018-06-01T15:08:00Z"/>
          <w:rFonts w:asciiTheme="minorEastAsia" w:hAnsiTheme="minorEastAsia" w:cstheme="minorEastAsia"/>
          <w:color w:val="000000" w:themeColor="text1"/>
          <w:sz w:val="21"/>
          <w:szCs w:val="21"/>
          <w:lang w:eastAsia="zh-CN"/>
        </w:rPr>
      </w:pPr>
      <w:del w:id="567" w:author="helloqiqi1007@163.com" w:date="2018-06-01T15:08:00Z">
        <w:r w:rsidDel="0010361B">
          <w:rPr>
            <w:rFonts w:asciiTheme="minorEastAsia" w:hAnsiTheme="minorEastAsia" w:cstheme="minorEastAsia" w:hint="eastAsia"/>
            <w:color w:val="000000" w:themeColor="text1"/>
            <w:sz w:val="21"/>
            <w:szCs w:val="21"/>
            <w:lang w:eastAsia="zh-CN"/>
          </w:rPr>
          <w:delText>甲方（借款</w:delText>
        </w:r>
        <w:r w:rsidDel="0010361B">
          <w:rPr>
            <w:rFonts w:asciiTheme="minorEastAsia" w:hAnsiTheme="minorEastAsia" w:cstheme="minorEastAsia"/>
            <w:color w:val="000000" w:themeColor="text1"/>
            <w:sz w:val="21"/>
            <w:szCs w:val="21"/>
            <w:lang w:eastAsia="zh-CN"/>
          </w:rPr>
          <w:delText>人</w:delText>
        </w:r>
        <w:r w:rsidDel="0010361B">
          <w:rPr>
            <w:rFonts w:asciiTheme="minorEastAsia" w:hAnsiTheme="minorEastAsia" w:cstheme="minorEastAsia" w:hint="eastAsia"/>
            <w:color w:val="000000" w:themeColor="text1"/>
            <w:sz w:val="21"/>
            <w:szCs w:val="21"/>
            <w:lang w:eastAsia="zh-CN"/>
          </w:rPr>
          <w:delText xml:space="preserve">）：                            </w:delText>
        </w:r>
      </w:del>
    </w:p>
    <w:p w14:paraId="20ABB4B2" w14:textId="53ACC0E8" w:rsidR="00FF7505" w:rsidDel="0010361B" w:rsidRDefault="00FF7505" w:rsidP="00FF7505">
      <w:pPr>
        <w:pStyle w:val="21"/>
        <w:spacing w:before="0" w:after="0" w:line="440" w:lineRule="exact"/>
        <w:ind w:leftChars="50" w:left="110" w:rightChars="50" w:right="110"/>
        <w:rPr>
          <w:del w:id="568" w:author="helloqiqi1007@163.com" w:date="2018-06-01T15:08:00Z"/>
          <w:rFonts w:asciiTheme="minorEastAsia" w:hAnsiTheme="minorEastAsia" w:cstheme="minorEastAsia"/>
          <w:color w:val="000000" w:themeColor="text1"/>
          <w:sz w:val="21"/>
          <w:szCs w:val="21"/>
          <w:lang w:eastAsia="zh-CN"/>
        </w:rPr>
      </w:pPr>
      <w:del w:id="569" w:author="helloqiqi1007@163.com" w:date="2018-06-01T15:08:00Z">
        <w:r w:rsidDel="0010361B">
          <w:rPr>
            <w:rFonts w:asciiTheme="minorEastAsia" w:hAnsiTheme="minorEastAsia" w:cstheme="minorEastAsia" w:hint="eastAsia"/>
            <w:color w:val="000000" w:themeColor="text1"/>
            <w:sz w:val="21"/>
            <w:szCs w:val="21"/>
            <w:lang w:eastAsia="zh-CN"/>
          </w:rPr>
          <w:delText>签章：</w:delText>
        </w:r>
      </w:del>
    </w:p>
    <w:p w14:paraId="763FC496" w14:textId="28423128" w:rsidR="00FF7505" w:rsidDel="0010361B" w:rsidRDefault="00FF7505" w:rsidP="00FF7505">
      <w:pPr>
        <w:pStyle w:val="21"/>
        <w:spacing w:before="0" w:after="0" w:line="440" w:lineRule="exact"/>
        <w:ind w:leftChars="50" w:left="110" w:rightChars="50" w:right="110"/>
        <w:rPr>
          <w:del w:id="570" w:author="helloqiqi1007@163.com" w:date="2018-06-01T15:08:00Z"/>
          <w:rFonts w:asciiTheme="minorEastAsia" w:hAnsiTheme="minorEastAsia"/>
          <w:sz w:val="21"/>
          <w:szCs w:val="21"/>
          <w:lang w:eastAsia="zh-CN"/>
        </w:rPr>
      </w:pPr>
      <w:del w:id="571" w:author="helloqiqi1007@163.com" w:date="2018-06-01T15:08:00Z">
        <w:r w:rsidDel="0010361B">
          <w:rPr>
            <w:rFonts w:asciiTheme="minorEastAsia" w:hAnsiTheme="minorEastAsia" w:cstheme="minorEastAsia" w:hint="eastAsia"/>
            <w:color w:val="000000" w:themeColor="text1"/>
            <w:sz w:val="21"/>
            <w:szCs w:val="21"/>
            <w:lang w:eastAsia="zh-CN"/>
          </w:rPr>
          <w:delText>乙方（</w:delText>
        </w:r>
        <w:r w:rsidDel="0010361B">
          <w:rPr>
            <w:rFonts w:asciiTheme="minorEastAsia" w:hAnsiTheme="minorEastAsia" w:cs="宋体" w:hint="eastAsia"/>
            <w:bCs/>
            <w:color w:val="000000" w:themeColor="text1"/>
            <w:sz w:val="21"/>
            <w:szCs w:val="21"/>
            <w:lang w:eastAsia="zh-CN"/>
          </w:rPr>
          <w:delText>服务方</w:delText>
        </w:r>
        <w:r w:rsidDel="0010361B">
          <w:rPr>
            <w:rFonts w:asciiTheme="minorEastAsia" w:hAnsiTheme="minorEastAsia" w:cstheme="minorEastAsia" w:hint="eastAsia"/>
            <w:color w:val="000000" w:themeColor="text1"/>
            <w:sz w:val="21"/>
            <w:szCs w:val="21"/>
            <w:lang w:eastAsia="zh-CN"/>
          </w:rPr>
          <w:delText>）：</w:delText>
        </w:r>
      </w:del>
    </w:p>
    <w:p w14:paraId="0765A9FA" w14:textId="43B73D06" w:rsidR="00FF7505" w:rsidDel="0010361B" w:rsidRDefault="00FF7505" w:rsidP="00FF7505">
      <w:pPr>
        <w:pStyle w:val="21"/>
        <w:spacing w:before="0" w:after="0" w:line="440" w:lineRule="exact"/>
        <w:ind w:leftChars="50" w:left="110" w:rightChars="50" w:right="110"/>
        <w:rPr>
          <w:del w:id="572" w:author="helloqiqi1007@163.com" w:date="2018-06-01T15:08:00Z"/>
          <w:rFonts w:asciiTheme="minorEastAsia" w:hAnsiTheme="minorEastAsia" w:cstheme="minorEastAsia"/>
          <w:color w:val="000000" w:themeColor="text1"/>
          <w:sz w:val="21"/>
          <w:szCs w:val="21"/>
          <w:lang w:eastAsia="zh-CN"/>
        </w:rPr>
      </w:pPr>
      <w:del w:id="573" w:author="helloqiqi1007@163.com" w:date="2018-06-01T15:08:00Z">
        <w:r w:rsidDel="0010361B">
          <w:rPr>
            <w:rFonts w:asciiTheme="minorEastAsia" w:hAnsiTheme="minorEastAsia" w:cstheme="minorEastAsia" w:hint="eastAsia"/>
            <w:color w:val="000000" w:themeColor="text1"/>
            <w:sz w:val="21"/>
            <w:szCs w:val="21"/>
            <w:lang w:eastAsia="zh-CN"/>
          </w:rPr>
          <w:delText xml:space="preserve">签章：                                        </w:delText>
        </w:r>
      </w:del>
    </w:p>
    <w:p w14:paraId="62369C7B" w14:textId="76AEDDC6" w:rsidR="00FF7505" w:rsidDel="0010361B" w:rsidRDefault="00FF7505" w:rsidP="00FF7505">
      <w:pPr>
        <w:pStyle w:val="21"/>
        <w:spacing w:before="0" w:after="0" w:line="440" w:lineRule="exact"/>
        <w:ind w:leftChars="50" w:left="110" w:rightChars="50" w:right="110"/>
        <w:rPr>
          <w:del w:id="574" w:author="helloqiqi1007@163.com" w:date="2018-06-01T15:08:00Z"/>
          <w:rFonts w:asciiTheme="minorEastAsia" w:hAnsiTheme="minorEastAsia" w:cstheme="minorEastAsia"/>
          <w:color w:val="000000" w:themeColor="text1"/>
          <w:sz w:val="21"/>
          <w:szCs w:val="21"/>
          <w:lang w:eastAsia="zh-CN"/>
        </w:rPr>
      </w:pPr>
      <w:del w:id="575" w:author="helloqiqi1007@163.com" w:date="2018-06-01T15:08:00Z">
        <w:r w:rsidDel="0010361B">
          <w:rPr>
            <w:rFonts w:asciiTheme="minorEastAsia" w:hAnsiTheme="minorEastAsia" w:cstheme="minorEastAsia" w:hint="eastAsia"/>
            <w:color w:val="000000" w:themeColor="text1"/>
            <w:sz w:val="21"/>
            <w:szCs w:val="21"/>
            <w:lang w:eastAsia="zh-CN"/>
          </w:rPr>
          <w:delText>丙方</w:delText>
        </w:r>
        <w:r w:rsidDel="0010361B">
          <w:rPr>
            <w:rFonts w:asciiTheme="minorEastAsia" w:hAnsiTheme="minorEastAsia" w:cstheme="minorEastAsia"/>
            <w:color w:val="000000" w:themeColor="text1"/>
            <w:sz w:val="21"/>
            <w:szCs w:val="21"/>
            <w:lang w:eastAsia="zh-CN"/>
          </w:rPr>
          <w:delText>（</w:delText>
        </w:r>
        <w:r w:rsidDel="0010361B">
          <w:rPr>
            <w:rFonts w:asciiTheme="minorEastAsia" w:hAnsiTheme="minorEastAsia" w:cstheme="minorEastAsia" w:hint="eastAsia"/>
            <w:color w:val="000000" w:themeColor="text1"/>
            <w:sz w:val="21"/>
            <w:szCs w:val="21"/>
            <w:lang w:eastAsia="zh-CN"/>
          </w:rPr>
          <w:delText>服务方</w:delText>
        </w:r>
        <w:r w:rsidDel="0010361B">
          <w:rPr>
            <w:rFonts w:asciiTheme="minorEastAsia" w:hAnsiTheme="minorEastAsia" w:cstheme="minorEastAsia"/>
            <w:color w:val="000000" w:themeColor="text1"/>
            <w:sz w:val="21"/>
            <w:szCs w:val="21"/>
            <w:lang w:eastAsia="zh-CN"/>
          </w:rPr>
          <w:delText>）</w:delText>
        </w:r>
        <w:r w:rsidDel="0010361B">
          <w:rPr>
            <w:rFonts w:asciiTheme="minorEastAsia" w:hAnsiTheme="minorEastAsia" w:cstheme="minorEastAsia" w:hint="eastAsia"/>
            <w:color w:val="000000" w:themeColor="text1"/>
            <w:sz w:val="21"/>
            <w:szCs w:val="21"/>
            <w:lang w:eastAsia="zh-CN"/>
          </w:rPr>
          <w:delText xml:space="preserve">：                                                                             </w:delText>
        </w:r>
        <w:r w:rsidDel="0010361B">
          <w:rPr>
            <w:rFonts w:asciiTheme="minorEastAsia" w:hAnsiTheme="minorEastAsia" w:cstheme="minorEastAsia"/>
            <w:color w:val="000000" w:themeColor="text1"/>
            <w:sz w:val="21"/>
            <w:szCs w:val="21"/>
            <w:lang w:eastAsia="zh-CN"/>
          </w:rPr>
          <w:delText xml:space="preserve">              </w:delText>
        </w:r>
      </w:del>
    </w:p>
    <w:p w14:paraId="641E1185" w14:textId="7B38838A" w:rsidR="00FF7505" w:rsidDel="0010361B" w:rsidRDefault="00FF7505" w:rsidP="00FF7505">
      <w:pPr>
        <w:spacing w:before="0" w:after="0" w:line="440" w:lineRule="exact"/>
        <w:ind w:rightChars="50" w:right="110" w:firstLineChars="200" w:firstLine="420"/>
        <w:rPr>
          <w:del w:id="576" w:author="helloqiqi1007@163.com" w:date="2018-06-01T15:08:00Z"/>
          <w:rFonts w:asciiTheme="minorEastAsia" w:hAnsiTheme="minorEastAsia" w:cstheme="minorEastAsia"/>
          <w:color w:val="000000" w:themeColor="text1"/>
          <w:sz w:val="21"/>
          <w:szCs w:val="21"/>
          <w:lang w:eastAsia="zh-CN"/>
        </w:rPr>
      </w:pPr>
      <w:del w:id="577" w:author="helloqiqi1007@163.com" w:date="2018-06-01T15:08:00Z">
        <w:r w:rsidDel="0010361B">
          <w:rPr>
            <w:rFonts w:asciiTheme="minorEastAsia" w:hAnsiTheme="minorEastAsia" w:cstheme="minorEastAsia" w:hint="eastAsia"/>
            <w:color w:val="000000" w:themeColor="text1"/>
            <w:sz w:val="21"/>
            <w:szCs w:val="21"/>
            <w:lang w:eastAsia="zh-CN"/>
          </w:rPr>
          <w:delText>签章：</w:delText>
        </w:r>
      </w:del>
    </w:p>
    <w:p w14:paraId="7092F84D" w14:textId="2529A23C" w:rsidR="00FF7505" w:rsidDel="0010361B" w:rsidRDefault="00FF7505" w:rsidP="00FF7505">
      <w:pPr>
        <w:spacing w:before="0" w:after="321" w:line="440" w:lineRule="exact"/>
        <w:ind w:left="-5" w:firstLineChars="200" w:firstLine="420"/>
        <w:jc w:val="left"/>
        <w:rPr>
          <w:del w:id="578" w:author="helloqiqi1007@163.com" w:date="2018-06-01T15:08:00Z"/>
          <w:rFonts w:asciiTheme="minorEastAsia" w:hAnsiTheme="minorEastAsia" w:cs="宋体"/>
          <w:color w:val="000000"/>
          <w:kern w:val="2"/>
          <w:sz w:val="21"/>
          <w:szCs w:val="21"/>
          <w:lang w:val="en-US" w:eastAsia="zh-CN"/>
        </w:rPr>
      </w:pPr>
      <w:del w:id="579" w:author="helloqiqi1007@163.com" w:date="2018-06-01T15:08:00Z">
        <w:r w:rsidDel="0010361B">
          <w:rPr>
            <w:rFonts w:asciiTheme="minorEastAsia" w:hAnsiTheme="minorEastAsia" w:cs="宋体" w:hint="eastAsia"/>
            <w:color w:val="000000"/>
            <w:kern w:val="2"/>
            <w:sz w:val="21"/>
            <w:szCs w:val="21"/>
            <w:lang w:val="en-US" w:eastAsia="zh-CN"/>
          </w:rPr>
          <w:delText>签订日期：_____年_____月_____日</w:delText>
        </w:r>
      </w:del>
    </w:p>
    <w:p w14:paraId="514C8BC5" w14:textId="38D8438E" w:rsidR="0010361B" w:rsidRDefault="0010361B">
      <w:pPr>
        <w:spacing w:before="0" w:after="0"/>
        <w:jc w:val="left"/>
        <w:rPr>
          <w:ins w:id="580" w:author="helloqiqi1007@163.com" w:date="2018-06-01T15:06:00Z"/>
          <w:rFonts w:asciiTheme="minorEastAsia" w:hAnsiTheme="minorEastAsia" w:cs="宋体"/>
          <w:color w:val="000000"/>
          <w:kern w:val="2"/>
          <w:sz w:val="21"/>
          <w:szCs w:val="21"/>
          <w:lang w:val="en-US" w:eastAsia="zh-CN"/>
        </w:rPr>
      </w:pPr>
      <w:ins w:id="581" w:author="helloqiqi1007@163.com" w:date="2018-06-01T15:06:00Z">
        <w:r>
          <w:rPr>
            <w:rFonts w:asciiTheme="minorEastAsia" w:hAnsiTheme="minorEastAsia" w:cs="宋体"/>
            <w:color w:val="000000"/>
            <w:kern w:val="2"/>
            <w:sz w:val="21"/>
            <w:szCs w:val="21"/>
            <w:lang w:val="en-US" w:eastAsia="zh-CN"/>
          </w:rPr>
          <w:br w:type="page"/>
        </w:r>
      </w:ins>
    </w:p>
    <w:p w14:paraId="5BA478B9" w14:textId="77777777" w:rsidR="00FF7505" w:rsidRDefault="00FF7505" w:rsidP="00FF7505">
      <w:pPr>
        <w:spacing w:before="0" w:after="321" w:line="440" w:lineRule="exact"/>
        <w:ind w:left="-5" w:firstLineChars="200" w:firstLine="420"/>
        <w:jc w:val="left"/>
        <w:rPr>
          <w:rFonts w:asciiTheme="minorEastAsia" w:hAnsiTheme="minorEastAsia" w:cs="宋体"/>
          <w:color w:val="000000"/>
          <w:kern w:val="2"/>
          <w:sz w:val="21"/>
          <w:szCs w:val="21"/>
          <w:lang w:val="en-US" w:eastAsia="zh-CN"/>
        </w:rPr>
      </w:pPr>
    </w:p>
    <w:p w14:paraId="009AF0B1" w14:textId="77777777" w:rsidR="00FF7505" w:rsidRDefault="00FF7505" w:rsidP="00FF7505">
      <w:pPr>
        <w:pStyle w:val="2"/>
        <w:jc w:val="center"/>
        <w:rPr>
          <w:lang w:val="en-US" w:eastAsia="zh-CN"/>
        </w:rPr>
      </w:pPr>
      <w:r>
        <w:rPr>
          <w:lang w:val="en-US" w:eastAsia="zh-CN"/>
        </w:rPr>
        <w:t>《借款</w:t>
      </w:r>
      <w:r>
        <w:rPr>
          <w:rFonts w:hint="eastAsia"/>
          <w:lang w:val="en-US" w:eastAsia="zh-CN"/>
        </w:rPr>
        <w:t>费用确认</w:t>
      </w:r>
      <w:r>
        <w:rPr>
          <w:lang w:val="en-US" w:eastAsia="zh-CN"/>
        </w:rPr>
        <w:t>单》</w:t>
      </w:r>
    </w:p>
    <w:p w14:paraId="53106DE6" w14:textId="0F4F716F" w:rsidR="00FF7505" w:rsidRPr="0010361B" w:rsidRDefault="0010361B">
      <w:pPr>
        <w:spacing w:before="0" w:after="33" w:line="440" w:lineRule="exact"/>
        <w:ind w:left="-15" w:firstLineChars="200" w:firstLine="480"/>
        <w:jc w:val="left"/>
        <w:rPr>
          <w:rFonts w:asciiTheme="minorEastAsia" w:hAnsiTheme="minorEastAsia" w:cstheme="minorEastAsia"/>
          <w:color w:val="000000"/>
          <w:kern w:val="2"/>
          <w:sz w:val="24"/>
          <w:szCs w:val="24"/>
          <w:lang w:val="en-US" w:eastAsia="zh-CN"/>
          <w:rPrChange w:id="582" w:author="helloqiqi1007@163.com" w:date="2018-06-01T15:04:00Z">
            <w:rPr>
              <w:rFonts w:asciiTheme="minorEastAsia" w:hAnsiTheme="minorEastAsia" w:cs="宋体"/>
              <w:color w:val="000000"/>
              <w:kern w:val="2"/>
              <w:sz w:val="21"/>
              <w:szCs w:val="21"/>
              <w:lang w:val="en-US" w:eastAsia="zh-CN"/>
            </w:rPr>
          </w:rPrChange>
        </w:rPr>
      </w:pPr>
      <w:ins w:id="583" w:author="helloqiqi1007@163.com" w:date="2018-06-01T15:04:00Z">
        <w:r>
          <w:rPr>
            <w:rFonts w:asciiTheme="minorEastAsia" w:hAnsiTheme="minorEastAsia" w:cstheme="minorEastAsia" w:hint="eastAsia"/>
            <w:color w:val="000000"/>
            <w:kern w:val="2"/>
            <w:sz w:val="24"/>
            <w:szCs w:val="24"/>
            <w:lang w:val="en-US" w:eastAsia="zh-CN"/>
          </w:rPr>
          <w:t>本借款申请单从属于编号为</w:t>
        </w:r>
      </w:ins>
      <w:ins w:id="584" w:author="helloqiqi1007@163.com" w:date="2018-06-05T19:19:00Z">
        <w:r w:rsidR="00E67CD0" w:rsidRPr="00E67CD0">
          <w:rPr>
            <w:rFonts w:asciiTheme="minorEastAsia" w:hAnsiTheme="minorEastAsia" w:cstheme="minorEastAsia" w:hint="eastAsia"/>
            <w:color w:val="000000" w:themeColor="text1"/>
            <w:sz w:val="24"/>
            <w:szCs w:val="24"/>
            <w:u w:val="single"/>
            <w:lang w:val="en-US" w:eastAsia="zh-CN"/>
            <w:rPrChange w:id="585" w:author="helloqiqi1007@163.com" w:date="2018-06-05T19:19:00Z">
              <w:rPr>
                <w:rFonts w:asciiTheme="minorEastAsia" w:hAnsiTheme="minorEastAsia" w:cstheme="minorEastAsia" w:hint="eastAsia"/>
                <w:color w:val="000000" w:themeColor="text1"/>
                <w:sz w:val="24"/>
                <w:szCs w:val="24"/>
                <w:lang w:val="en-US" w:eastAsia="zh-CN"/>
              </w:rPr>
            </w:rPrChange>
          </w:rPr>
          <w:t xml:space="preserve">     </w:t>
        </w:r>
        <w:r w:rsidR="00E67CD0">
          <w:rPr>
            <w:rFonts w:asciiTheme="minorEastAsia" w:hAnsiTheme="minorEastAsia" w:cstheme="minorEastAsia" w:hint="eastAsia"/>
            <w:color w:val="000000" w:themeColor="text1"/>
            <w:sz w:val="24"/>
            <w:szCs w:val="24"/>
            <w:u w:val="single"/>
            <w:lang w:val="en-US" w:eastAsia="zh-CN"/>
          </w:rPr>
          <w:t xml:space="preserve"> </w:t>
        </w:r>
        <w:r w:rsidR="00E67CD0" w:rsidRPr="00E67CD0">
          <w:rPr>
            <w:rFonts w:asciiTheme="minorEastAsia" w:hAnsiTheme="minorEastAsia" w:cstheme="minorEastAsia" w:hint="eastAsia"/>
            <w:color w:val="000000" w:themeColor="text1"/>
            <w:sz w:val="24"/>
            <w:szCs w:val="24"/>
            <w:u w:val="single"/>
            <w:lang w:val="en-US" w:eastAsia="zh-CN"/>
            <w:rPrChange w:id="586" w:author="helloqiqi1007@163.com" w:date="2018-06-05T19:19:00Z">
              <w:rPr>
                <w:rFonts w:asciiTheme="minorEastAsia" w:hAnsiTheme="minorEastAsia" w:cstheme="minorEastAsia" w:hint="eastAsia"/>
                <w:color w:val="000000" w:themeColor="text1"/>
                <w:sz w:val="24"/>
                <w:szCs w:val="24"/>
                <w:lang w:val="en-US" w:eastAsia="zh-CN"/>
              </w:rPr>
            </w:rPrChange>
          </w:rPr>
          <w:t xml:space="preserve"> </w:t>
        </w:r>
      </w:ins>
      <w:ins w:id="587" w:author="helloqiqi1007@163.com" w:date="2018-06-01T15:04:00Z">
        <w:r>
          <w:rPr>
            <w:rFonts w:asciiTheme="minorEastAsia" w:hAnsiTheme="minorEastAsia" w:cstheme="minorEastAsia" w:hint="eastAsia"/>
            <w:color w:val="000000"/>
            <w:kern w:val="2"/>
            <w:sz w:val="24"/>
            <w:szCs w:val="24"/>
            <w:lang w:val="en-US" w:eastAsia="zh-CN"/>
          </w:rPr>
          <w:t>的《借款服务协议》，作为《借款服务协议》的一部分，与其具有同等法律效力。</w:t>
        </w:r>
      </w:ins>
      <w:del w:id="588" w:author="helloqiqi1007@163.com" w:date="2018-06-01T15:04:00Z">
        <w:r w:rsidR="00FF7505" w:rsidDel="0010361B">
          <w:rPr>
            <w:rFonts w:asciiTheme="minorEastAsia" w:hAnsiTheme="minorEastAsia" w:cs="宋体"/>
            <w:color w:val="000000"/>
            <w:kern w:val="2"/>
            <w:sz w:val="21"/>
            <w:szCs w:val="21"/>
            <w:lang w:val="en-US" w:eastAsia="zh-CN"/>
          </w:rPr>
          <w:delText>本借款申请单从属于编号为</w:delText>
        </w:r>
        <w:r w:rsidR="00FF7505" w:rsidDel="0010361B">
          <w:rPr>
            <w:rFonts w:asciiTheme="minorEastAsia" w:hAnsiTheme="minorEastAsia" w:cs="宋体"/>
            <w:color w:val="000000"/>
            <w:kern w:val="2"/>
            <w:sz w:val="21"/>
            <w:szCs w:val="21"/>
            <w:u w:val="single"/>
            <w:lang w:val="en-US" w:eastAsia="zh-CN"/>
          </w:rPr>
          <w:delText xml:space="preserve">                         </w:delText>
        </w:r>
        <w:r w:rsidR="00FF7505" w:rsidDel="0010361B">
          <w:rPr>
            <w:rFonts w:asciiTheme="minorEastAsia" w:hAnsiTheme="minorEastAsia" w:cs="宋体"/>
            <w:color w:val="000000"/>
            <w:kern w:val="2"/>
            <w:sz w:val="21"/>
            <w:szCs w:val="21"/>
            <w:lang w:val="en-US" w:eastAsia="zh-CN"/>
          </w:rPr>
          <w:delText>的《</w:delText>
        </w:r>
        <w:r w:rsidR="00FF7505" w:rsidDel="0010361B">
          <w:rPr>
            <w:rFonts w:asciiTheme="minorEastAsia" w:hAnsiTheme="minorEastAsia" w:cs="宋体" w:hint="eastAsia"/>
            <w:color w:val="000000"/>
            <w:kern w:val="2"/>
            <w:sz w:val="21"/>
            <w:szCs w:val="21"/>
            <w:lang w:val="en-US" w:eastAsia="zh-CN"/>
          </w:rPr>
          <w:delText>借款服务</w:delText>
        </w:r>
        <w:r w:rsidR="00FF7505" w:rsidDel="0010361B">
          <w:rPr>
            <w:rFonts w:asciiTheme="minorEastAsia" w:hAnsiTheme="minorEastAsia" w:cs="宋体"/>
            <w:color w:val="000000"/>
            <w:kern w:val="2"/>
            <w:sz w:val="21"/>
            <w:szCs w:val="21"/>
            <w:lang w:val="en-US" w:eastAsia="zh-CN"/>
          </w:rPr>
          <w:delText>协议》，作为《</w:delText>
        </w:r>
        <w:r w:rsidR="00FF7505" w:rsidDel="0010361B">
          <w:rPr>
            <w:rFonts w:asciiTheme="minorEastAsia" w:hAnsiTheme="minorEastAsia" w:cs="宋体" w:hint="eastAsia"/>
            <w:color w:val="000000"/>
            <w:kern w:val="2"/>
            <w:sz w:val="21"/>
            <w:szCs w:val="21"/>
            <w:lang w:val="en-US" w:eastAsia="zh-CN"/>
          </w:rPr>
          <w:delText>借款服务</w:delText>
        </w:r>
        <w:r w:rsidR="00FF7505" w:rsidDel="0010361B">
          <w:rPr>
            <w:rFonts w:asciiTheme="minorEastAsia" w:hAnsiTheme="minorEastAsia" w:cs="宋体"/>
            <w:color w:val="000000"/>
            <w:kern w:val="2"/>
            <w:sz w:val="21"/>
            <w:szCs w:val="21"/>
            <w:lang w:val="en-US" w:eastAsia="zh-CN"/>
          </w:rPr>
          <w:delText>协议》的一部分，与其具有同等法律效力。</w:delText>
        </w:r>
      </w:del>
    </w:p>
    <w:tbl>
      <w:tblPr>
        <w:tblStyle w:val="TableGrid"/>
        <w:tblW w:w="5000" w:type="pct"/>
        <w:jc w:val="center"/>
        <w:tblInd w:w="0" w:type="dxa"/>
        <w:tblLayout w:type="fixed"/>
        <w:tblCellMar>
          <w:left w:w="150" w:type="dxa"/>
          <w:right w:w="70" w:type="dxa"/>
        </w:tblCellMar>
        <w:tblLook w:val="04A0" w:firstRow="1" w:lastRow="0" w:firstColumn="1" w:lastColumn="0" w:noHBand="0" w:noVBand="1"/>
      </w:tblPr>
      <w:tblGrid>
        <w:gridCol w:w="1852"/>
        <w:gridCol w:w="6444"/>
      </w:tblGrid>
      <w:tr w:rsidR="00FF7505" w14:paraId="0244CBDB" w14:textId="77777777" w:rsidTr="00560556">
        <w:trPr>
          <w:trHeight w:val="508"/>
          <w:jc w:val="center"/>
        </w:trPr>
        <w:tc>
          <w:tcPr>
            <w:tcW w:w="1116" w:type="pct"/>
            <w:tcBorders>
              <w:top w:val="single" w:sz="4" w:space="0" w:color="000000"/>
              <w:left w:val="single" w:sz="4" w:space="0" w:color="000000"/>
              <w:bottom w:val="single" w:sz="4" w:space="0" w:color="000000"/>
              <w:right w:val="single" w:sz="4" w:space="0" w:color="000000"/>
            </w:tcBorders>
            <w:vAlign w:val="center"/>
          </w:tcPr>
          <w:p w14:paraId="3854E1DB" w14:textId="77777777" w:rsidR="00FF7505" w:rsidRDefault="00FF7505" w:rsidP="00560556">
            <w:pPr>
              <w:spacing w:before="0" w:after="0" w:line="440" w:lineRule="exact"/>
              <w:jc w:val="left"/>
              <w:rPr>
                <w:rFonts w:asciiTheme="minorEastAsia" w:hAnsiTheme="minorEastAsia" w:cs="宋体"/>
                <w:color w:val="000000"/>
                <w:sz w:val="21"/>
                <w:szCs w:val="21"/>
                <w:lang w:val="en-US" w:eastAsia="zh-CN"/>
              </w:rPr>
            </w:pPr>
            <w:r>
              <w:rPr>
                <w:rFonts w:asciiTheme="minorEastAsia" w:hAnsiTheme="minorEastAsia" w:cs="宋体"/>
                <w:color w:val="000000"/>
                <w:sz w:val="21"/>
                <w:szCs w:val="21"/>
                <w:lang w:val="en-US" w:eastAsia="zh-CN"/>
              </w:rPr>
              <w:t xml:space="preserve">借款详细用途 </w:t>
            </w:r>
          </w:p>
        </w:tc>
        <w:tc>
          <w:tcPr>
            <w:tcW w:w="3884" w:type="pct"/>
            <w:tcBorders>
              <w:top w:val="single" w:sz="4" w:space="0" w:color="000000"/>
              <w:left w:val="single" w:sz="4" w:space="0" w:color="000000"/>
              <w:bottom w:val="single" w:sz="4" w:space="0" w:color="000000"/>
              <w:right w:val="single" w:sz="4" w:space="0" w:color="000000"/>
            </w:tcBorders>
            <w:vAlign w:val="center"/>
          </w:tcPr>
          <w:p w14:paraId="2B695092" w14:textId="77777777" w:rsidR="00FF7505" w:rsidRDefault="00FF7505" w:rsidP="00560556">
            <w:pPr>
              <w:spacing w:before="0" w:after="0" w:line="440" w:lineRule="exact"/>
              <w:ind w:firstLineChars="200" w:firstLine="420"/>
              <w:jc w:val="left"/>
              <w:rPr>
                <w:rFonts w:asciiTheme="minorEastAsia" w:hAnsiTheme="minorEastAsia" w:cs="宋体"/>
                <w:color w:val="000000"/>
                <w:sz w:val="21"/>
                <w:szCs w:val="21"/>
                <w:lang w:val="en-US" w:eastAsia="zh-CN"/>
              </w:rPr>
            </w:pPr>
            <w:r w:rsidRPr="00142906">
              <w:rPr>
                <w:rFonts w:asciiTheme="minorEastAsia" w:hAnsiTheme="minorEastAsia" w:cs="宋体"/>
                <w:sz w:val="21"/>
                <w:szCs w:val="21"/>
                <w:lang w:val="en-US" w:eastAsia="zh-CN"/>
              </w:rPr>
              <w:t>用于</w:t>
            </w:r>
            <w:r w:rsidRPr="00142906">
              <w:rPr>
                <w:rFonts w:asciiTheme="minorEastAsia" w:hAnsiTheme="minorEastAsia" w:cs="宋体" w:hint="eastAsia"/>
                <w:sz w:val="21"/>
                <w:szCs w:val="21"/>
                <w:lang w:val="en-US" w:eastAsia="zh-CN"/>
              </w:rPr>
              <w:t>甲</w:t>
            </w:r>
            <w:r w:rsidRPr="00142906">
              <w:rPr>
                <w:rFonts w:asciiTheme="minorEastAsia" w:hAnsiTheme="minorEastAsia" w:cs="宋体"/>
                <w:sz w:val="21"/>
                <w:szCs w:val="21"/>
                <w:lang w:val="en-US" w:eastAsia="zh-CN"/>
              </w:rPr>
              <w:t>方个人</w:t>
            </w:r>
            <w:r w:rsidRPr="00142906">
              <w:rPr>
                <w:rFonts w:asciiTheme="minorEastAsia" w:hAnsiTheme="minorEastAsia" w:cs="宋体" w:hint="eastAsia"/>
                <w:b/>
                <w:sz w:val="21"/>
                <w:szCs w:val="21"/>
                <w:lang w:val="en-US" w:eastAsia="zh-CN"/>
              </w:rPr>
              <w:t>消费</w:t>
            </w:r>
            <w:r w:rsidRPr="00142906">
              <w:rPr>
                <w:rFonts w:asciiTheme="minorEastAsia" w:hAnsiTheme="minorEastAsia" w:cs="宋体"/>
                <w:sz w:val="21"/>
                <w:szCs w:val="21"/>
                <w:lang w:val="en-US" w:eastAsia="zh-CN"/>
              </w:rPr>
              <w:t>或</w:t>
            </w:r>
            <w:r w:rsidRPr="00142906">
              <w:rPr>
                <w:rFonts w:asciiTheme="minorEastAsia" w:hAnsiTheme="minorEastAsia" w:cs="宋体" w:hint="eastAsia"/>
                <w:sz w:val="21"/>
                <w:szCs w:val="21"/>
                <w:lang w:val="en-US" w:eastAsia="zh-CN"/>
              </w:rPr>
              <w:t>/</w:t>
            </w:r>
            <w:r w:rsidRPr="00142906">
              <w:rPr>
                <w:rFonts w:asciiTheme="minorEastAsia" w:hAnsiTheme="minorEastAsia" w:cs="宋体"/>
                <w:sz w:val="21"/>
                <w:szCs w:val="21"/>
                <w:lang w:val="en-US" w:eastAsia="zh-CN"/>
              </w:rPr>
              <w:t>店铺或企业的日常经营</w:t>
            </w:r>
          </w:p>
        </w:tc>
      </w:tr>
      <w:tr w:rsidR="00FF7505" w14:paraId="0E5823A3" w14:textId="77777777" w:rsidTr="00560556">
        <w:trPr>
          <w:trHeight w:val="573"/>
          <w:jc w:val="center"/>
        </w:trPr>
        <w:tc>
          <w:tcPr>
            <w:tcW w:w="1116" w:type="pct"/>
            <w:tcBorders>
              <w:top w:val="single" w:sz="4" w:space="0" w:color="000000"/>
              <w:left w:val="single" w:sz="4" w:space="0" w:color="000000"/>
              <w:bottom w:val="single" w:sz="8" w:space="0" w:color="000000"/>
              <w:right w:val="single" w:sz="4" w:space="0" w:color="000000"/>
            </w:tcBorders>
            <w:vAlign w:val="center"/>
          </w:tcPr>
          <w:p w14:paraId="244D49BB" w14:textId="77777777" w:rsidR="00FF7505" w:rsidRDefault="00FF7505" w:rsidP="00560556">
            <w:pPr>
              <w:spacing w:before="0" w:after="0" w:line="440" w:lineRule="exact"/>
              <w:jc w:val="left"/>
              <w:rPr>
                <w:rFonts w:asciiTheme="minorEastAsia" w:hAnsiTheme="minorEastAsia" w:cs="宋体"/>
                <w:color w:val="000000"/>
                <w:sz w:val="21"/>
                <w:szCs w:val="21"/>
                <w:lang w:val="en-US" w:eastAsia="zh-CN"/>
              </w:rPr>
            </w:pPr>
            <w:r>
              <w:rPr>
                <w:rFonts w:asciiTheme="minorEastAsia" w:hAnsiTheme="minorEastAsia" w:cs="宋体"/>
                <w:color w:val="000000"/>
                <w:sz w:val="21"/>
                <w:szCs w:val="21"/>
                <w:lang w:val="en-US" w:eastAsia="zh-CN"/>
              </w:rPr>
              <w:t xml:space="preserve">借款本金数额 </w:t>
            </w:r>
          </w:p>
        </w:tc>
        <w:tc>
          <w:tcPr>
            <w:tcW w:w="3884" w:type="pct"/>
            <w:tcBorders>
              <w:top w:val="single" w:sz="4" w:space="0" w:color="000000"/>
              <w:left w:val="single" w:sz="4" w:space="0" w:color="000000"/>
              <w:bottom w:val="single" w:sz="8" w:space="0" w:color="000000"/>
              <w:right w:val="single" w:sz="4" w:space="0" w:color="000000"/>
            </w:tcBorders>
            <w:vAlign w:val="center"/>
          </w:tcPr>
          <w:p w14:paraId="4412551D" w14:textId="387E6E0D" w:rsidR="00FF7505" w:rsidRDefault="0010361B" w:rsidP="00E67CD0">
            <w:pPr>
              <w:spacing w:before="0" w:after="0" w:line="440" w:lineRule="exact"/>
              <w:ind w:firstLineChars="200" w:firstLine="480"/>
              <w:jc w:val="left"/>
              <w:rPr>
                <w:rFonts w:asciiTheme="minorEastAsia" w:hAnsiTheme="minorEastAsia" w:cs="宋体"/>
                <w:color w:val="000000"/>
                <w:sz w:val="21"/>
                <w:szCs w:val="21"/>
                <w:lang w:val="en-US" w:eastAsia="zh-CN"/>
              </w:rPr>
              <w:pPrChange w:id="589" w:author="helloqiqi1007@163.com" w:date="2018-06-05T19:19:00Z">
                <w:pPr>
                  <w:spacing w:before="0" w:after="0" w:line="440" w:lineRule="exact"/>
                  <w:ind w:firstLineChars="200" w:firstLine="480"/>
                  <w:jc w:val="left"/>
                </w:pPr>
              </w:pPrChange>
            </w:pPr>
            <w:ins w:id="590" w:author="helloqiqi1007@163.com" w:date="2018-06-01T15:03:00Z">
              <w:r>
                <w:rPr>
                  <w:rFonts w:asciiTheme="minorEastAsia" w:hAnsiTheme="minorEastAsia" w:cstheme="minorEastAsia" w:hint="eastAsia"/>
                  <w:color w:val="000000"/>
                  <w:sz w:val="24"/>
                  <w:szCs w:val="24"/>
                  <w:lang w:val="en-US" w:eastAsia="zh-CN"/>
                </w:rPr>
                <w:t>￥</w:t>
              </w:r>
              <w:r w:rsidRPr="00E67CD0">
                <w:rPr>
                  <w:rFonts w:asciiTheme="minorEastAsia" w:hAnsiTheme="minorEastAsia" w:cstheme="minorEastAsia" w:hint="eastAsia"/>
                  <w:color w:val="000000"/>
                  <w:sz w:val="24"/>
                  <w:szCs w:val="24"/>
                  <w:u w:val="single"/>
                  <w:lang w:val="en-US" w:eastAsia="zh-CN"/>
                  <w:rPrChange w:id="591" w:author="helloqiqi1007@163.com" w:date="2018-06-05T19:20:00Z">
                    <w:rPr>
                      <w:rFonts w:asciiTheme="minorEastAsia" w:hAnsiTheme="minorEastAsia" w:cstheme="minorEastAsia" w:hint="eastAsia"/>
                      <w:color w:val="000000"/>
                      <w:sz w:val="24"/>
                      <w:szCs w:val="24"/>
                      <w:lang w:val="en-US" w:eastAsia="zh-CN"/>
                    </w:rPr>
                  </w:rPrChange>
                </w:rPr>
                <w:t xml:space="preserve"> </w:t>
              </w:r>
            </w:ins>
            <w:ins w:id="592" w:author="helloqiqi1007@163.com" w:date="2018-06-05T19:19:00Z">
              <w:r w:rsidR="00E67CD0" w:rsidRPr="00E67CD0">
                <w:rPr>
                  <w:rFonts w:asciiTheme="minorEastAsia" w:hAnsiTheme="minorEastAsia" w:cstheme="minorEastAsia" w:hint="eastAsia"/>
                  <w:color w:val="000000" w:themeColor="text1"/>
                  <w:sz w:val="24"/>
                  <w:szCs w:val="24"/>
                  <w:u w:val="single"/>
                  <w:lang w:val="en-US" w:eastAsia="zh-CN"/>
                  <w:rPrChange w:id="593" w:author="helloqiqi1007@163.com" w:date="2018-06-05T19:20:00Z">
                    <w:rPr>
                      <w:rFonts w:asciiTheme="minorEastAsia" w:hAnsiTheme="minorEastAsia" w:cstheme="minorEastAsia" w:hint="eastAsia"/>
                      <w:color w:val="000000" w:themeColor="text1"/>
                      <w:sz w:val="24"/>
                      <w:szCs w:val="24"/>
                      <w:lang w:val="en-US" w:eastAsia="zh-CN"/>
                    </w:rPr>
                  </w:rPrChange>
                </w:rPr>
                <w:t xml:space="preserve">   </w:t>
              </w:r>
            </w:ins>
            <w:ins w:id="594" w:author="helloqiqi1007@163.com" w:date="2018-06-01T15:03:00Z">
              <w:r>
                <w:rPr>
                  <w:rFonts w:asciiTheme="minorEastAsia" w:hAnsiTheme="minorEastAsia" w:cstheme="minorEastAsia" w:hint="eastAsia"/>
                  <w:color w:val="000000"/>
                  <w:sz w:val="24"/>
                  <w:szCs w:val="24"/>
                  <w:lang w:val="en-US" w:eastAsia="zh-CN"/>
                </w:rPr>
                <w:t>元（大写：</w:t>
              </w:r>
            </w:ins>
            <w:ins w:id="595" w:author="helloqiqi1007@163.com" w:date="2018-06-05T19:19:00Z">
              <w:r w:rsidR="00E67CD0" w:rsidRPr="00E67CD0">
                <w:rPr>
                  <w:rFonts w:asciiTheme="minorEastAsia" w:hAnsiTheme="minorEastAsia" w:cstheme="minorEastAsia" w:hint="eastAsia"/>
                  <w:color w:val="000000" w:themeColor="text1"/>
                  <w:sz w:val="24"/>
                  <w:szCs w:val="24"/>
                  <w:u w:val="single"/>
                  <w:lang w:val="en-US" w:eastAsia="zh-CN"/>
                  <w:rPrChange w:id="596" w:author="helloqiqi1007@163.com" w:date="2018-06-05T19:20:00Z">
                    <w:rPr>
                      <w:rFonts w:asciiTheme="minorEastAsia" w:hAnsiTheme="minorEastAsia" w:cstheme="minorEastAsia" w:hint="eastAsia"/>
                      <w:color w:val="000000" w:themeColor="text1"/>
                      <w:sz w:val="24"/>
                      <w:szCs w:val="24"/>
                      <w:lang w:val="en-US" w:eastAsia="zh-CN"/>
                    </w:rPr>
                  </w:rPrChange>
                </w:rPr>
                <w:t xml:space="preserve">      </w:t>
              </w:r>
            </w:ins>
            <w:ins w:id="597" w:author="helloqiqi1007@163.com" w:date="2018-06-01T15:03:00Z">
              <w:r>
                <w:rPr>
                  <w:rFonts w:asciiTheme="minorEastAsia" w:hAnsiTheme="minorEastAsia" w:cstheme="minorEastAsia" w:hint="eastAsia"/>
                  <w:color w:val="000000"/>
                  <w:sz w:val="24"/>
                  <w:szCs w:val="24"/>
                  <w:lang w:val="en-US" w:eastAsia="zh-CN"/>
                </w:rPr>
                <w:t>）</w:t>
              </w:r>
            </w:ins>
            <w:del w:id="598" w:author="helloqiqi1007@163.com" w:date="2018-06-01T15:03:00Z">
              <w:r w:rsidR="00FF7505" w:rsidDel="0010361B">
                <w:rPr>
                  <w:rFonts w:asciiTheme="minorEastAsia" w:hAnsiTheme="minorEastAsia" w:cs="宋体"/>
                  <w:color w:val="000000"/>
                  <w:sz w:val="21"/>
                  <w:szCs w:val="21"/>
                  <w:lang w:val="en-US" w:eastAsia="zh-CN"/>
                </w:rPr>
                <w:delText xml:space="preserve">￥ </w:delText>
              </w:r>
              <w:r w:rsidR="00FF7505" w:rsidDel="0010361B">
                <w:rPr>
                  <w:rFonts w:asciiTheme="minorEastAsia" w:hAnsiTheme="minorEastAsia" w:cs="宋体"/>
                  <w:color w:val="000000"/>
                  <w:sz w:val="21"/>
                  <w:szCs w:val="21"/>
                  <w:u w:val="single"/>
                  <w:lang w:val="en-US" w:eastAsia="zh-CN"/>
                </w:rPr>
                <w:delText xml:space="preserve">            </w:delText>
              </w:r>
              <w:r w:rsidR="00FF7505" w:rsidDel="0010361B">
                <w:rPr>
                  <w:rFonts w:asciiTheme="minorEastAsia" w:hAnsiTheme="minorEastAsia" w:cs="宋体"/>
                  <w:color w:val="000000"/>
                  <w:sz w:val="21"/>
                  <w:szCs w:val="21"/>
                  <w:lang w:val="en-US" w:eastAsia="zh-CN"/>
                </w:rPr>
                <w:delText>元（大写：</w:delText>
              </w:r>
              <w:r w:rsidR="00FF7505" w:rsidDel="0010361B">
                <w:rPr>
                  <w:rFonts w:asciiTheme="minorEastAsia" w:hAnsiTheme="minorEastAsia" w:cs="宋体"/>
                  <w:color w:val="000000"/>
                  <w:sz w:val="21"/>
                  <w:szCs w:val="21"/>
                  <w:u w:val="single"/>
                  <w:lang w:val="en-US" w:eastAsia="zh-CN"/>
                </w:rPr>
                <w:delText xml:space="preserve">           </w:delText>
              </w:r>
              <w:r w:rsidR="00FF7505" w:rsidDel="0010361B">
                <w:rPr>
                  <w:rFonts w:asciiTheme="minorEastAsia" w:hAnsiTheme="minorEastAsia" w:cs="宋体"/>
                  <w:color w:val="000000"/>
                  <w:sz w:val="21"/>
                  <w:szCs w:val="21"/>
                  <w:lang w:val="en-US" w:eastAsia="zh-CN"/>
                </w:rPr>
                <w:delText>整）</w:delText>
              </w:r>
            </w:del>
          </w:p>
        </w:tc>
      </w:tr>
      <w:tr w:rsidR="00FF7505" w14:paraId="30D8987A" w14:textId="77777777" w:rsidTr="00560556">
        <w:trPr>
          <w:trHeight w:val="981"/>
          <w:jc w:val="center"/>
        </w:trPr>
        <w:tc>
          <w:tcPr>
            <w:tcW w:w="1116" w:type="pct"/>
            <w:tcBorders>
              <w:top w:val="single" w:sz="8" w:space="0" w:color="000000"/>
              <w:left w:val="single" w:sz="4" w:space="0" w:color="000000"/>
              <w:bottom w:val="single" w:sz="4" w:space="0" w:color="000000"/>
              <w:right w:val="single" w:sz="4" w:space="0" w:color="000000"/>
            </w:tcBorders>
            <w:vAlign w:val="center"/>
          </w:tcPr>
          <w:p w14:paraId="665BDF7B" w14:textId="77777777" w:rsidR="00FF7505" w:rsidRDefault="00FF7505" w:rsidP="00560556">
            <w:pPr>
              <w:spacing w:before="0" w:after="0" w:line="440" w:lineRule="exact"/>
              <w:jc w:val="left"/>
              <w:rPr>
                <w:rFonts w:asciiTheme="minorEastAsia" w:hAnsiTheme="minorEastAsia" w:cs="宋体"/>
                <w:color w:val="000000"/>
                <w:sz w:val="21"/>
                <w:szCs w:val="21"/>
                <w:lang w:val="en-US" w:eastAsia="zh-CN"/>
              </w:rPr>
            </w:pPr>
            <w:r>
              <w:rPr>
                <w:rFonts w:asciiTheme="minorEastAsia" w:hAnsiTheme="minorEastAsia" w:cs="宋体" w:hint="eastAsia"/>
                <w:color w:val="000000"/>
                <w:sz w:val="21"/>
                <w:szCs w:val="21"/>
                <w:lang w:val="en-US" w:eastAsia="zh-CN"/>
              </w:rPr>
              <w:t xml:space="preserve"> </w:t>
            </w:r>
            <w:r>
              <w:rPr>
                <w:rFonts w:asciiTheme="minorEastAsia" w:hAnsiTheme="minorEastAsia" w:cs="宋体"/>
                <w:color w:val="000000"/>
                <w:sz w:val="21"/>
                <w:szCs w:val="21"/>
                <w:lang w:val="en-US" w:eastAsia="zh-CN"/>
              </w:rPr>
              <w:t>借款费率</w:t>
            </w:r>
          </w:p>
        </w:tc>
        <w:tc>
          <w:tcPr>
            <w:tcW w:w="3884" w:type="pct"/>
            <w:tcBorders>
              <w:top w:val="single" w:sz="8" w:space="0" w:color="000000"/>
              <w:left w:val="single" w:sz="4" w:space="0" w:color="000000"/>
              <w:bottom w:val="single" w:sz="4" w:space="0" w:color="000000"/>
              <w:right w:val="single" w:sz="4" w:space="0" w:color="000000"/>
            </w:tcBorders>
            <w:vAlign w:val="center"/>
          </w:tcPr>
          <w:p w14:paraId="6D996585" w14:textId="05F8035E" w:rsidR="00FF7505" w:rsidRDefault="0010361B" w:rsidP="00E67CD0">
            <w:pPr>
              <w:spacing w:before="0" w:after="0" w:line="440" w:lineRule="exact"/>
              <w:ind w:leftChars="190" w:left="418" w:rightChars="1173" w:right="2581"/>
              <w:jc w:val="left"/>
              <w:rPr>
                <w:rFonts w:asciiTheme="minorEastAsia" w:hAnsiTheme="minorEastAsia" w:cs="宋体"/>
                <w:color w:val="000000"/>
                <w:sz w:val="21"/>
                <w:szCs w:val="21"/>
                <w:u w:val="single"/>
                <w:lang w:val="en-US" w:eastAsia="zh-CN"/>
              </w:rPr>
              <w:pPrChange w:id="599" w:author="helloqiqi1007@163.com" w:date="2018-06-05T19:20:00Z">
                <w:pPr>
                  <w:spacing w:before="0" w:after="0" w:line="440" w:lineRule="exact"/>
                  <w:ind w:leftChars="190" w:left="418" w:rightChars="1173" w:right="2581"/>
                  <w:jc w:val="left"/>
                </w:pPr>
              </w:pPrChange>
            </w:pPr>
            <w:ins w:id="600" w:author="helloqiqi1007@163.com" w:date="2018-06-01T15:03:00Z">
              <w:r>
                <w:rPr>
                  <w:rFonts w:asciiTheme="minorEastAsia" w:hAnsiTheme="minorEastAsia" w:cstheme="minorEastAsia" w:hint="eastAsia"/>
                  <w:color w:val="000000"/>
                  <w:kern w:val="2"/>
                  <w:sz w:val="24"/>
                  <w:szCs w:val="24"/>
                  <w:lang w:val="en-US" w:eastAsia="zh-CN"/>
                </w:rPr>
                <w:t xml:space="preserve">总月费率= </w:t>
              </w:r>
            </w:ins>
            <w:ins w:id="601" w:author="helloqiqi1007@163.com" w:date="2018-06-05T19:20:00Z">
              <w:r w:rsidR="00E67CD0">
                <w:rPr>
                  <w:rFonts w:asciiTheme="minorEastAsia" w:hAnsiTheme="minorEastAsia" w:cstheme="minorEastAsia" w:hint="eastAsia"/>
                  <w:color w:val="000000" w:themeColor="text1"/>
                  <w:sz w:val="24"/>
                  <w:szCs w:val="24"/>
                  <w:u w:val="single"/>
                  <w:lang w:val="en-US" w:eastAsia="zh-CN"/>
                </w:rPr>
                <w:t xml:space="preserve">           </w:t>
              </w:r>
            </w:ins>
            <w:ins w:id="602" w:author="helloqiqi1007@163.com" w:date="2018-06-01T15:03:00Z">
              <w:r>
                <w:rPr>
                  <w:rFonts w:asciiTheme="minorEastAsia" w:hAnsiTheme="minorEastAsia" w:cstheme="minorEastAsia" w:hint="eastAsia"/>
                  <w:color w:val="000000" w:themeColor="text1"/>
                  <w:sz w:val="24"/>
                  <w:szCs w:val="24"/>
                  <w:lang w:val="en-US" w:eastAsia="zh-CN"/>
                </w:rPr>
                <w:t>%</w:t>
              </w:r>
              <w:r>
                <w:rPr>
                  <w:rFonts w:asciiTheme="minorEastAsia" w:hAnsiTheme="minorEastAsia" w:cstheme="minorEastAsia" w:hint="eastAsia"/>
                  <w:color w:val="000000"/>
                  <w:kern w:val="2"/>
                  <w:sz w:val="24"/>
                  <w:szCs w:val="24"/>
                  <w:lang w:val="en-US" w:eastAsia="zh-CN"/>
                </w:rPr>
                <w:t xml:space="preserve">                   （包含月利率、信息服务费）</w:t>
              </w:r>
            </w:ins>
            <w:del w:id="603" w:author="helloqiqi1007@163.com" w:date="2018-06-01T15:03:00Z">
              <w:r w:rsidR="00FF7505" w:rsidRPr="00142906" w:rsidDel="0010361B">
                <w:rPr>
                  <w:rFonts w:asciiTheme="minorEastAsia" w:hAnsiTheme="minorEastAsia" w:cs="宋体"/>
                  <w:sz w:val="21"/>
                  <w:szCs w:val="21"/>
                  <w:lang w:val="en-US" w:eastAsia="zh-CN"/>
                </w:rPr>
                <w:delText>总月</w:delText>
              </w:r>
              <w:r w:rsidR="00FF7505" w:rsidRPr="00142906" w:rsidDel="0010361B">
                <w:rPr>
                  <w:rFonts w:asciiTheme="minorEastAsia" w:hAnsiTheme="minorEastAsia" w:cs="宋体" w:hint="eastAsia"/>
                  <w:sz w:val="21"/>
                  <w:szCs w:val="21"/>
                  <w:lang w:val="en-US" w:eastAsia="zh-CN"/>
                </w:rPr>
                <w:delText>费率=</w:delText>
              </w:r>
              <w:r w:rsidR="00FF7505" w:rsidRPr="00142906" w:rsidDel="0010361B">
                <w:rPr>
                  <w:rFonts w:asciiTheme="minorEastAsia" w:hAnsiTheme="minorEastAsia" w:cs="宋体"/>
                  <w:sz w:val="21"/>
                  <w:szCs w:val="21"/>
                  <w:lang w:val="en-US" w:eastAsia="zh-CN"/>
                </w:rPr>
                <w:delText xml:space="preserve"> </w:delText>
              </w:r>
              <w:r w:rsidR="00FF7505" w:rsidRPr="00142906" w:rsidDel="0010361B">
                <w:rPr>
                  <w:rFonts w:asciiTheme="minorEastAsia" w:hAnsiTheme="minorEastAsia" w:cs="宋体" w:hint="eastAsia"/>
                  <w:sz w:val="21"/>
                  <w:szCs w:val="21"/>
                  <w:lang w:val="en-US" w:eastAsia="zh-CN"/>
                </w:rPr>
                <w:delText xml:space="preserve">                    （包含月利率、信息服务费）</w:delText>
              </w:r>
            </w:del>
          </w:p>
        </w:tc>
      </w:tr>
      <w:tr w:rsidR="00FF7505" w14:paraId="75E83807" w14:textId="77777777" w:rsidTr="00560556">
        <w:trPr>
          <w:trHeight w:val="981"/>
          <w:jc w:val="center"/>
        </w:trPr>
        <w:tc>
          <w:tcPr>
            <w:tcW w:w="1116" w:type="pct"/>
            <w:tcBorders>
              <w:top w:val="single" w:sz="8" w:space="0" w:color="000000"/>
              <w:left w:val="single" w:sz="4" w:space="0" w:color="000000"/>
              <w:bottom w:val="single" w:sz="4" w:space="0" w:color="000000"/>
              <w:right w:val="single" w:sz="4" w:space="0" w:color="000000"/>
            </w:tcBorders>
            <w:vAlign w:val="center"/>
          </w:tcPr>
          <w:p w14:paraId="005E4F39" w14:textId="77777777" w:rsidR="00FF7505" w:rsidRDefault="00FF7505" w:rsidP="00560556">
            <w:pPr>
              <w:spacing w:before="0" w:after="0" w:line="440" w:lineRule="exact"/>
              <w:jc w:val="left"/>
              <w:rPr>
                <w:rFonts w:asciiTheme="minorEastAsia" w:hAnsiTheme="minorEastAsia" w:cs="宋体"/>
                <w:color w:val="000000"/>
                <w:sz w:val="21"/>
                <w:szCs w:val="21"/>
                <w:lang w:val="en-US" w:eastAsia="zh-CN"/>
              </w:rPr>
            </w:pPr>
            <w:r>
              <w:rPr>
                <w:rFonts w:asciiTheme="minorEastAsia" w:hAnsiTheme="minorEastAsia" w:cs="宋体" w:hint="eastAsia"/>
                <w:color w:val="000000"/>
                <w:sz w:val="21"/>
                <w:szCs w:val="21"/>
                <w:lang w:val="en-US" w:eastAsia="zh-CN"/>
              </w:rPr>
              <w:t xml:space="preserve"> 还款方式</w:t>
            </w:r>
          </w:p>
        </w:tc>
        <w:tc>
          <w:tcPr>
            <w:tcW w:w="3884" w:type="pct"/>
            <w:tcBorders>
              <w:top w:val="single" w:sz="8" w:space="0" w:color="000000"/>
              <w:left w:val="single" w:sz="4" w:space="0" w:color="000000"/>
              <w:bottom w:val="single" w:sz="4" w:space="0" w:color="000000"/>
              <w:right w:val="single" w:sz="4" w:space="0" w:color="000000"/>
            </w:tcBorders>
            <w:vAlign w:val="center"/>
          </w:tcPr>
          <w:p w14:paraId="3D11FB73" w14:textId="274B518A" w:rsidR="00FF7505" w:rsidRPr="00E67CD0" w:rsidRDefault="00FF7505" w:rsidP="00E67CD0">
            <w:pPr>
              <w:spacing w:before="0" w:after="0" w:line="440" w:lineRule="exact"/>
              <w:ind w:right="2580"/>
              <w:jc w:val="left"/>
              <w:rPr>
                <w:rFonts w:asciiTheme="minorEastAsia" w:hAnsiTheme="minorEastAsia" w:cs="宋体"/>
                <w:color w:val="000000"/>
                <w:sz w:val="21"/>
                <w:szCs w:val="21"/>
                <w:u w:val="single"/>
                <w:lang w:val="en-US" w:eastAsia="zh-CN"/>
                <w:rPrChange w:id="604" w:author="helloqiqi1007@163.com" w:date="2018-06-05T19:20:00Z">
                  <w:rPr>
                    <w:rFonts w:asciiTheme="minorEastAsia" w:hAnsiTheme="minorEastAsia" w:cs="宋体"/>
                    <w:color w:val="000000"/>
                    <w:sz w:val="21"/>
                    <w:szCs w:val="21"/>
                    <w:lang w:val="en-US" w:eastAsia="zh-CN"/>
                  </w:rPr>
                </w:rPrChange>
              </w:rPr>
              <w:pPrChange w:id="605" w:author="helloqiqi1007@163.com" w:date="2018-06-05T19:20:00Z">
                <w:pPr>
                  <w:spacing w:before="0" w:after="0" w:line="440" w:lineRule="exact"/>
                  <w:ind w:right="2580"/>
                  <w:jc w:val="left"/>
                </w:pPr>
              </w:pPrChange>
            </w:pPr>
            <w:r>
              <w:rPr>
                <w:rFonts w:asciiTheme="minorEastAsia" w:hAnsiTheme="minorEastAsia" w:cs="宋体" w:hint="eastAsia"/>
                <w:color w:val="000000"/>
                <w:sz w:val="21"/>
                <w:szCs w:val="21"/>
                <w:lang w:val="en-US" w:eastAsia="zh-CN"/>
              </w:rPr>
              <w:t xml:space="preserve">  </w:t>
            </w:r>
            <w:ins w:id="606" w:author="helloqiqi1007@163.com" w:date="2018-06-01T15:03:00Z">
              <w:r w:rsidR="0010361B">
                <w:rPr>
                  <w:rFonts w:asciiTheme="minorEastAsia" w:hAnsiTheme="minorEastAsia" w:cs="宋体" w:hint="eastAsia"/>
                  <w:color w:val="000000"/>
                  <w:sz w:val="21"/>
                  <w:szCs w:val="21"/>
                  <w:lang w:val="en-US" w:eastAsia="zh-CN"/>
                </w:rPr>
                <w:t xml:space="preserve"> </w:t>
              </w:r>
            </w:ins>
            <w:ins w:id="607" w:author="helloqiqi1007@163.com" w:date="2018-06-05T19:20:00Z">
              <w:r w:rsidR="00E67CD0">
                <w:rPr>
                  <w:rFonts w:asciiTheme="minorEastAsia" w:hAnsiTheme="minorEastAsia" w:cstheme="minorEastAsia" w:hint="eastAsia"/>
                  <w:color w:val="000000" w:themeColor="text1"/>
                  <w:sz w:val="24"/>
                  <w:szCs w:val="24"/>
                  <w:lang w:val="en-US" w:eastAsia="zh-CN"/>
                </w:rPr>
                <w:t xml:space="preserve">  </w:t>
              </w:r>
              <w:r w:rsidR="00E67CD0" w:rsidRPr="00E67CD0">
                <w:rPr>
                  <w:rFonts w:asciiTheme="minorEastAsia" w:hAnsiTheme="minorEastAsia" w:cstheme="minorEastAsia" w:hint="eastAsia"/>
                  <w:color w:val="000000" w:themeColor="text1"/>
                  <w:sz w:val="24"/>
                  <w:szCs w:val="24"/>
                  <w:u w:val="single"/>
                  <w:lang w:val="en-US" w:eastAsia="zh-CN"/>
                  <w:rPrChange w:id="608" w:author="helloqiqi1007@163.com" w:date="2018-06-05T19:20:00Z">
                    <w:rPr>
                      <w:rFonts w:asciiTheme="minorEastAsia" w:hAnsiTheme="minorEastAsia" w:cstheme="minorEastAsia" w:hint="eastAsia"/>
                      <w:color w:val="000000" w:themeColor="text1"/>
                      <w:sz w:val="24"/>
                      <w:szCs w:val="24"/>
                      <w:lang w:val="en-US" w:eastAsia="zh-CN"/>
                    </w:rPr>
                  </w:rPrChange>
                </w:rPr>
                <w:t xml:space="preserve">         </w:t>
              </w:r>
            </w:ins>
            <w:del w:id="609" w:author="helloqiqi1007@163.com" w:date="2018-06-01T15:03:00Z">
              <w:r w:rsidRPr="00E67CD0" w:rsidDel="0010361B">
                <w:rPr>
                  <w:rFonts w:asciiTheme="minorEastAsia" w:hAnsiTheme="minorEastAsia" w:cs="宋体" w:hint="eastAsia"/>
                  <w:color w:val="000000"/>
                  <w:sz w:val="21"/>
                  <w:szCs w:val="21"/>
                  <w:u w:val="single"/>
                  <w:lang w:val="en-US" w:eastAsia="zh-CN"/>
                  <w:rPrChange w:id="610" w:author="helloqiqi1007@163.com" w:date="2018-06-05T19:20:00Z">
                    <w:rPr>
                      <w:rFonts w:asciiTheme="minorEastAsia" w:hAnsiTheme="minorEastAsia" w:cs="宋体" w:hint="eastAsia"/>
                      <w:color w:val="000000"/>
                      <w:sz w:val="21"/>
                      <w:szCs w:val="21"/>
                      <w:lang w:val="en-US" w:eastAsia="zh-CN"/>
                    </w:rPr>
                  </w:rPrChange>
                </w:rPr>
                <w:delText xml:space="preserve">   ____________________</w:delText>
              </w:r>
            </w:del>
          </w:p>
        </w:tc>
      </w:tr>
      <w:tr w:rsidR="00FF7505" w14:paraId="058B8A6A" w14:textId="77777777" w:rsidTr="00560556">
        <w:trPr>
          <w:trHeight w:val="1192"/>
          <w:jc w:val="center"/>
        </w:trPr>
        <w:tc>
          <w:tcPr>
            <w:tcW w:w="1116" w:type="pct"/>
            <w:tcBorders>
              <w:top w:val="nil"/>
              <w:left w:val="single" w:sz="4" w:space="0" w:color="000000"/>
              <w:bottom w:val="single" w:sz="4" w:space="0" w:color="000000"/>
              <w:right w:val="single" w:sz="4" w:space="0" w:color="000000"/>
            </w:tcBorders>
          </w:tcPr>
          <w:p w14:paraId="68BA572E" w14:textId="77777777" w:rsidR="00FF7505" w:rsidRDefault="00FF7505" w:rsidP="00560556">
            <w:pPr>
              <w:spacing w:before="0" w:after="160" w:line="440" w:lineRule="exact"/>
              <w:jc w:val="left"/>
              <w:rPr>
                <w:rFonts w:asciiTheme="minorEastAsia" w:hAnsiTheme="minorEastAsia" w:cs="宋体"/>
                <w:color w:val="000000"/>
                <w:sz w:val="21"/>
                <w:szCs w:val="21"/>
                <w:lang w:val="en-US" w:eastAsia="zh-CN"/>
              </w:rPr>
            </w:pPr>
            <w:r>
              <w:rPr>
                <w:rFonts w:asciiTheme="minorEastAsia" w:hAnsiTheme="minorEastAsia" w:cs="宋体" w:hint="eastAsia"/>
                <w:color w:val="000000"/>
                <w:sz w:val="21"/>
                <w:szCs w:val="21"/>
                <w:lang w:val="en-US" w:eastAsia="zh-CN"/>
              </w:rPr>
              <w:t xml:space="preserve"> 逾期收费</w:t>
            </w:r>
          </w:p>
        </w:tc>
        <w:tc>
          <w:tcPr>
            <w:tcW w:w="3884" w:type="pct"/>
            <w:tcBorders>
              <w:top w:val="nil"/>
              <w:left w:val="single" w:sz="4" w:space="0" w:color="000000"/>
              <w:bottom w:val="single" w:sz="4" w:space="0" w:color="000000"/>
              <w:right w:val="single" w:sz="4" w:space="0" w:color="000000"/>
            </w:tcBorders>
            <w:vAlign w:val="center"/>
          </w:tcPr>
          <w:p w14:paraId="3C69DF58" w14:textId="30D74B24" w:rsidR="0010361B" w:rsidRDefault="0010361B" w:rsidP="0010361B">
            <w:pPr>
              <w:spacing w:before="0" w:after="0" w:line="440" w:lineRule="exact"/>
              <w:ind w:firstLineChars="200" w:firstLine="420"/>
              <w:jc w:val="left"/>
              <w:rPr>
                <w:ins w:id="611" w:author="helloqiqi1007@163.com" w:date="2018-06-01T15:03:00Z"/>
                <w:rFonts w:asciiTheme="minorEastAsia" w:hAnsiTheme="minorEastAsia" w:cs="宋体"/>
                <w:b/>
                <w:color w:val="000000"/>
                <w:sz w:val="21"/>
                <w:szCs w:val="21"/>
                <w:lang w:val="en-US" w:eastAsia="zh-CN"/>
              </w:rPr>
            </w:pPr>
            <w:ins w:id="612" w:author="helloqiqi1007@163.com" w:date="2018-06-01T15:03:00Z">
              <w:r>
                <w:rPr>
                  <w:rFonts w:asciiTheme="minorEastAsia" w:hAnsiTheme="minorEastAsia" w:cs="宋体" w:hint="eastAsia"/>
                  <w:b/>
                  <w:color w:val="000000"/>
                  <w:sz w:val="21"/>
                  <w:szCs w:val="21"/>
                  <w:lang w:val="en-US" w:eastAsia="zh-CN"/>
                </w:rPr>
                <w:t>逾期罚息:</w:t>
              </w:r>
            </w:ins>
            <w:ins w:id="613" w:author="helloqiqi1007@163.com" w:date="2018-06-05T19:20:00Z">
              <w:r w:rsidR="00E67CD0">
                <w:rPr>
                  <w:rFonts w:asciiTheme="minorEastAsia" w:hAnsiTheme="minorEastAsia" w:cs="宋体" w:hint="eastAsia"/>
                  <w:sz w:val="21"/>
                  <w:szCs w:val="21"/>
                  <w:u w:val="single"/>
                  <w:lang w:val="en-US" w:eastAsia="zh-CN"/>
                </w:rPr>
                <w:t xml:space="preserve">            </w:t>
              </w:r>
            </w:ins>
            <w:ins w:id="614" w:author="helloqiqi1007@163.com" w:date="2018-06-01T15:03:00Z">
              <w:r>
                <w:rPr>
                  <w:rFonts w:asciiTheme="minorEastAsia" w:hAnsiTheme="minorEastAsia" w:cs="宋体" w:hint="eastAsia"/>
                  <w:sz w:val="21"/>
                  <w:szCs w:val="21"/>
                  <w:lang w:val="en-US" w:eastAsia="zh-CN"/>
                </w:rPr>
                <w:t>%</w:t>
              </w:r>
            </w:ins>
          </w:p>
          <w:p w14:paraId="4FAF7C9E" w14:textId="247B570C" w:rsidR="00FF7505" w:rsidDel="0010361B" w:rsidRDefault="0010361B" w:rsidP="0010361B">
            <w:pPr>
              <w:spacing w:before="0" w:after="0" w:line="440" w:lineRule="exact"/>
              <w:ind w:firstLineChars="200" w:firstLine="420"/>
              <w:jc w:val="left"/>
              <w:rPr>
                <w:del w:id="615" w:author="helloqiqi1007@163.com" w:date="2018-06-01T15:03:00Z"/>
                <w:rFonts w:asciiTheme="minorEastAsia" w:hAnsiTheme="minorEastAsia" w:cs="宋体"/>
                <w:b/>
                <w:color w:val="000000"/>
                <w:sz w:val="21"/>
                <w:szCs w:val="21"/>
                <w:lang w:val="en-US" w:eastAsia="zh-CN"/>
              </w:rPr>
            </w:pPr>
            <w:ins w:id="616" w:author="helloqiqi1007@163.com" w:date="2018-06-01T15:03:00Z">
              <w:r>
                <w:rPr>
                  <w:rFonts w:asciiTheme="minorEastAsia" w:hAnsiTheme="minorEastAsia" w:cs="宋体" w:hint="eastAsia"/>
                  <w:b/>
                  <w:color w:val="000000"/>
                  <w:sz w:val="21"/>
                  <w:szCs w:val="21"/>
                  <w:lang w:val="en-US" w:eastAsia="zh-CN"/>
                </w:rPr>
                <w:t>逾期管理费:</w:t>
              </w:r>
            </w:ins>
            <w:ins w:id="617" w:author="helloqiqi1007@163.com" w:date="2018-06-05T19:20:00Z">
              <w:r w:rsidR="00E67CD0">
                <w:rPr>
                  <w:rFonts w:asciiTheme="minorEastAsia" w:hAnsiTheme="minorEastAsia" w:cs="宋体" w:hint="eastAsia"/>
                  <w:sz w:val="21"/>
                  <w:szCs w:val="21"/>
                  <w:u w:val="single"/>
                  <w:lang w:val="en-US" w:eastAsia="zh-CN"/>
                </w:rPr>
                <w:t xml:space="preserve">               </w:t>
              </w:r>
            </w:ins>
            <w:ins w:id="618" w:author="helloqiqi1007@163.com" w:date="2018-06-01T15:03:00Z">
              <w:r>
                <w:rPr>
                  <w:rFonts w:asciiTheme="minorEastAsia" w:hAnsiTheme="minorEastAsia" w:cs="宋体" w:hint="eastAsia"/>
                  <w:sz w:val="21"/>
                  <w:szCs w:val="21"/>
                  <w:lang w:val="en-US" w:eastAsia="zh-CN"/>
                </w:rPr>
                <w:t>%</w:t>
              </w:r>
            </w:ins>
            <w:del w:id="619" w:author="helloqiqi1007@163.com" w:date="2018-06-01T15:03:00Z">
              <w:r w:rsidR="00FF7505" w:rsidDel="0010361B">
                <w:rPr>
                  <w:rFonts w:asciiTheme="minorEastAsia" w:hAnsiTheme="minorEastAsia" w:cs="宋体" w:hint="eastAsia"/>
                  <w:b/>
                  <w:color w:val="000000"/>
                  <w:sz w:val="21"/>
                  <w:szCs w:val="21"/>
                  <w:lang w:val="en-US" w:eastAsia="zh-CN"/>
                </w:rPr>
                <w:delText xml:space="preserve">逾期罚息 </w:delText>
              </w:r>
              <w:r w:rsidR="00EE52F4" w:rsidDel="0010361B">
                <w:rPr>
                  <w:rFonts w:asciiTheme="minorEastAsia" w:hAnsiTheme="minorEastAsia" w:cs="宋体"/>
                  <w:b/>
                  <w:color w:val="000000"/>
                  <w:sz w:val="21"/>
                  <w:szCs w:val="21"/>
                  <w:lang w:val="en-US" w:eastAsia="zh-CN"/>
                </w:rPr>
                <w:delText>____</w:delText>
              </w:r>
              <w:r w:rsidR="00FF7505" w:rsidDel="0010361B">
                <w:rPr>
                  <w:rFonts w:asciiTheme="minorEastAsia" w:hAnsiTheme="minorEastAsia" w:cs="宋体" w:hint="eastAsia"/>
                  <w:b/>
                  <w:color w:val="000000"/>
                  <w:sz w:val="21"/>
                  <w:szCs w:val="21"/>
                  <w:lang w:val="en-US" w:eastAsia="zh-CN"/>
                </w:rPr>
                <w:delText>（</w:delText>
              </w:r>
              <w:r w:rsidR="00EE52F4" w:rsidDel="0010361B">
                <w:rPr>
                  <w:rFonts w:asciiTheme="minorEastAsia" w:hAnsiTheme="minorEastAsia" w:cs="宋体"/>
                  <w:b/>
                  <w:color w:val="000000"/>
                  <w:sz w:val="21"/>
                  <w:szCs w:val="21"/>
                  <w:lang w:val="en-US" w:eastAsia="zh-CN"/>
                </w:rPr>
                <w:delText>____</w:delText>
              </w:r>
              <w:r w:rsidR="00FF7505" w:rsidDel="0010361B">
                <w:rPr>
                  <w:rFonts w:asciiTheme="minorEastAsia" w:hAnsiTheme="minorEastAsia" w:cs="宋体" w:hint="eastAsia"/>
                  <w:b/>
                  <w:color w:val="000000"/>
                  <w:sz w:val="21"/>
                  <w:szCs w:val="21"/>
                  <w:lang w:val="en-US" w:eastAsia="zh-CN"/>
                </w:rPr>
                <w:delText>天内），</w:delText>
              </w:r>
              <w:r w:rsidR="00EE52F4" w:rsidDel="0010361B">
                <w:rPr>
                  <w:rFonts w:asciiTheme="minorEastAsia" w:hAnsiTheme="minorEastAsia" w:cs="宋体"/>
                  <w:b/>
                  <w:color w:val="000000"/>
                  <w:sz w:val="21"/>
                  <w:szCs w:val="21"/>
                  <w:lang w:val="en-US" w:eastAsia="zh-CN"/>
                </w:rPr>
                <w:delText>_____</w:delText>
              </w:r>
              <w:r w:rsidR="00FF7505" w:rsidDel="0010361B">
                <w:rPr>
                  <w:rFonts w:asciiTheme="minorEastAsia" w:hAnsiTheme="minorEastAsia" w:cs="宋体" w:hint="eastAsia"/>
                  <w:b/>
                  <w:color w:val="000000"/>
                  <w:sz w:val="21"/>
                  <w:szCs w:val="21"/>
                  <w:lang w:val="en-US" w:eastAsia="zh-CN"/>
                </w:rPr>
                <w:delText>（</w:delText>
              </w:r>
              <w:r w:rsidR="00EE52F4" w:rsidDel="0010361B">
                <w:rPr>
                  <w:rFonts w:asciiTheme="minorEastAsia" w:hAnsiTheme="minorEastAsia" w:cs="宋体"/>
                  <w:b/>
                  <w:color w:val="000000"/>
                  <w:sz w:val="21"/>
                  <w:szCs w:val="21"/>
                  <w:lang w:val="en-US" w:eastAsia="zh-CN"/>
                </w:rPr>
                <w:delText>____</w:delText>
              </w:r>
              <w:r w:rsidR="00FF7505" w:rsidDel="0010361B">
                <w:rPr>
                  <w:rFonts w:asciiTheme="minorEastAsia" w:hAnsiTheme="minorEastAsia" w:cs="宋体" w:hint="eastAsia"/>
                  <w:b/>
                  <w:color w:val="000000"/>
                  <w:sz w:val="21"/>
                  <w:szCs w:val="21"/>
                  <w:lang w:val="en-US" w:eastAsia="zh-CN"/>
                </w:rPr>
                <w:delText xml:space="preserve">天外） </w:delText>
              </w:r>
            </w:del>
          </w:p>
          <w:p w14:paraId="1A4C8B5F" w14:textId="7B63BD80" w:rsidR="00FF7505" w:rsidRDefault="00FF7505" w:rsidP="00EE52F4">
            <w:pPr>
              <w:spacing w:before="0" w:after="0" w:line="440" w:lineRule="exact"/>
              <w:ind w:firstLineChars="200" w:firstLine="420"/>
              <w:jc w:val="left"/>
              <w:rPr>
                <w:rFonts w:asciiTheme="minorEastAsia" w:hAnsiTheme="minorEastAsia" w:cs="宋体"/>
                <w:b/>
                <w:color w:val="000000"/>
                <w:sz w:val="21"/>
                <w:szCs w:val="21"/>
                <w:lang w:val="en-US" w:eastAsia="zh-CN"/>
              </w:rPr>
            </w:pPr>
            <w:del w:id="620" w:author="helloqiqi1007@163.com" w:date="2018-06-01T15:03:00Z">
              <w:r w:rsidDel="0010361B">
                <w:rPr>
                  <w:rFonts w:asciiTheme="minorEastAsia" w:hAnsiTheme="minorEastAsia" w:cs="宋体" w:hint="eastAsia"/>
                  <w:b/>
                  <w:color w:val="000000"/>
                  <w:sz w:val="21"/>
                  <w:szCs w:val="21"/>
                  <w:lang w:val="en-US" w:eastAsia="zh-CN"/>
                </w:rPr>
                <w:delText xml:space="preserve">逾期管理费 </w:delText>
              </w:r>
              <w:r w:rsidR="00EE52F4" w:rsidDel="0010361B">
                <w:rPr>
                  <w:rFonts w:asciiTheme="minorEastAsia" w:hAnsiTheme="minorEastAsia" w:cs="宋体"/>
                  <w:b/>
                  <w:color w:val="000000"/>
                  <w:sz w:val="21"/>
                  <w:szCs w:val="21"/>
                  <w:lang w:val="en-US" w:eastAsia="zh-CN"/>
                </w:rPr>
                <w:delText>______</w:delText>
              </w:r>
              <w:r w:rsidDel="0010361B">
                <w:rPr>
                  <w:rFonts w:asciiTheme="minorEastAsia" w:hAnsiTheme="minorEastAsia" w:cs="宋体" w:hint="eastAsia"/>
                  <w:b/>
                  <w:color w:val="000000"/>
                  <w:sz w:val="21"/>
                  <w:szCs w:val="21"/>
                  <w:lang w:val="en-US" w:eastAsia="zh-CN"/>
                </w:rPr>
                <w:delText>（</w:delText>
              </w:r>
              <w:r w:rsidR="00EE52F4" w:rsidDel="0010361B">
                <w:rPr>
                  <w:rFonts w:asciiTheme="minorEastAsia" w:hAnsiTheme="minorEastAsia" w:cs="宋体"/>
                  <w:b/>
                  <w:color w:val="000000"/>
                  <w:sz w:val="21"/>
                  <w:szCs w:val="21"/>
                  <w:lang w:val="en-US" w:eastAsia="zh-CN"/>
                </w:rPr>
                <w:delText>_____</w:delText>
              </w:r>
              <w:r w:rsidDel="0010361B">
                <w:rPr>
                  <w:rFonts w:asciiTheme="minorEastAsia" w:hAnsiTheme="minorEastAsia" w:cs="宋体" w:hint="eastAsia"/>
                  <w:b/>
                  <w:color w:val="000000"/>
                  <w:sz w:val="21"/>
                  <w:szCs w:val="21"/>
                  <w:lang w:val="en-US" w:eastAsia="zh-CN"/>
                </w:rPr>
                <w:delText>天内），</w:delText>
              </w:r>
              <w:r w:rsidR="00EE52F4" w:rsidDel="0010361B">
                <w:rPr>
                  <w:rFonts w:asciiTheme="minorEastAsia" w:hAnsiTheme="minorEastAsia" w:cs="宋体"/>
                  <w:b/>
                  <w:color w:val="000000"/>
                  <w:sz w:val="21"/>
                  <w:szCs w:val="21"/>
                  <w:lang w:val="en-US" w:eastAsia="zh-CN"/>
                </w:rPr>
                <w:delText>______</w:delText>
              </w:r>
              <w:r w:rsidDel="0010361B">
                <w:rPr>
                  <w:rFonts w:asciiTheme="minorEastAsia" w:hAnsiTheme="minorEastAsia" w:cs="宋体" w:hint="eastAsia"/>
                  <w:b/>
                  <w:color w:val="000000"/>
                  <w:sz w:val="21"/>
                  <w:szCs w:val="21"/>
                  <w:lang w:val="en-US" w:eastAsia="zh-CN"/>
                </w:rPr>
                <w:delText>（</w:delText>
              </w:r>
              <w:r w:rsidR="00EE52F4" w:rsidDel="0010361B">
                <w:rPr>
                  <w:rFonts w:asciiTheme="minorEastAsia" w:hAnsiTheme="minorEastAsia" w:cs="宋体"/>
                  <w:b/>
                  <w:color w:val="000000"/>
                  <w:sz w:val="21"/>
                  <w:szCs w:val="21"/>
                  <w:lang w:val="en-US" w:eastAsia="zh-CN"/>
                </w:rPr>
                <w:delText>____</w:delText>
              </w:r>
              <w:r w:rsidDel="0010361B">
                <w:rPr>
                  <w:rFonts w:asciiTheme="minorEastAsia" w:hAnsiTheme="minorEastAsia" w:cs="宋体" w:hint="eastAsia"/>
                  <w:b/>
                  <w:color w:val="000000"/>
                  <w:sz w:val="21"/>
                  <w:szCs w:val="21"/>
                  <w:lang w:val="en-US" w:eastAsia="zh-CN"/>
                </w:rPr>
                <w:delText>天外）</w:delText>
              </w:r>
            </w:del>
          </w:p>
        </w:tc>
      </w:tr>
      <w:tr w:rsidR="00FF7505" w14:paraId="6E3DB8C0" w14:textId="77777777" w:rsidTr="00560556">
        <w:trPr>
          <w:trHeight w:val="534"/>
          <w:jc w:val="center"/>
        </w:trPr>
        <w:tc>
          <w:tcPr>
            <w:tcW w:w="1116" w:type="pct"/>
            <w:tcBorders>
              <w:top w:val="single" w:sz="4" w:space="0" w:color="000000"/>
              <w:left w:val="single" w:sz="4" w:space="0" w:color="000000"/>
              <w:bottom w:val="single" w:sz="4" w:space="0" w:color="000000"/>
              <w:right w:val="single" w:sz="4" w:space="0" w:color="000000"/>
            </w:tcBorders>
            <w:vAlign w:val="center"/>
          </w:tcPr>
          <w:p w14:paraId="5549C23F" w14:textId="77777777" w:rsidR="00FF7505" w:rsidRDefault="00FF7505" w:rsidP="00560556">
            <w:pPr>
              <w:spacing w:before="0" w:after="0" w:line="440" w:lineRule="exact"/>
              <w:jc w:val="left"/>
              <w:rPr>
                <w:rFonts w:asciiTheme="minorEastAsia" w:hAnsiTheme="minorEastAsia" w:cs="宋体"/>
                <w:color w:val="000000"/>
                <w:sz w:val="21"/>
                <w:szCs w:val="21"/>
                <w:lang w:val="en-US" w:eastAsia="zh-CN"/>
              </w:rPr>
            </w:pPr>
            <w:r>
              <w:rPr>
                <w:rFonts w:asciiTheme="minorEastAsia" w:hAnsiTheme="minorEastAsia" w:cs="宋体" w:hint="eastAsia"/>
                <w:color w:val="000000"/>
                <w:sz w:val="21"/>
                <w:szCs w:val="21"/>
                <w:lang w:val="en-US" w:eastAsia="zh-CN"/>
              </w:rPr>
              <w:t xml:space="preserve"> </w:t>
            </w:r>
            <w:r>
              <w:rPr>
                <w:rFonts w:asciiTheme="minorEastAsia" w:hAnsiTheme="minorEastAsia" w:cs="宋体"/>
                <w:color w:val="000000"/>
                <w:sz w:val="21"/>
                <w:szCs w:val="21"/>
                <w:lang w:val="en-US" w:eastAsia="zh-CN"/>
              </w:rPr>
              <w:t xml:space="preserve">借款周期 </w:t>
            </w:r>
          </w:p>
        </w:tc>
        <w:tc>
          <w:tcPr>
            <w:tcW w:w="3884" w:type="pct"/>
            <w:tcBorders>
              <w:top w:val="single" w:sz="4" w:space="0" w:color="000000"/>
              <w:left w:val="single" w:sz="4" w:space="0" w:color="000000"/>
              <w:bottom w:val="single" w:sz="4" w:space="0" w:color="000000"/>
              <w:right w:val="single" w:sz="4" w:space="0" w:color="000000"/>
            </w:tcBorders>
            <w:vAlign w:val="center"/>
          </w:tcPr>
          <w:p w14:paraId="09ADDE81" w14:textId="5B4BD25F" w:rsidR="00FF7505" w:rsidRDefault="0010361B" w:rsidP="00E67CD0">
            <w:pPr>
              <w:spacing w:before="0" w:after="0" w:line="440" w:lineRule="exact"/>
              <w:ind w:firstLineChars="200" w:firstLine="480"/>
              <w:jc w:val="left"/>
              <w:rPr>
                <w:rFonts w:asciiTheme="minorEastAsia" w:hAnsiTheme="minorEastAsia" w:cs="宋体"/>
                <w:color w:val="000000"/>
                <w:sz w:val="21"/>
                <w:szCs w:val="21"/>
                <w:lang w:val="en-US" w:eastAsia="zh-CN"/>
              </w:rPr>
              <w:pPrChange w:id="621" w:author="helloqiqi1007@163.com" w:date="2018-06-05T19:20:00Z">
                <w:pPr>
                  <w:spacing w:before="0" w:after="0" w:line="440" w:lineRule="exact"/>
                  <w:ind w:firstLineChars="200" w:firstLine="480"/>
                  <w:jc w:val="left"/>
                </w:pPr>
              </w:pPrChange>
            </w:pPr>
            <w:ins w:id="622" w:author="helloqiqi1007@163.com" w:date="2018-06-01T15:03:00Z">
              <w:r>
                <w:rPr>
                  <w:rFonts w:asciiTheme="minorEastAsia" w:hAnsiTheme="minorEastAsia" w:cstheme="minorEastAsia" w:hint="eastAsia"/>
                  <w:color w:val="000000"/>
                  <w:sz w:val="24"/>
                  <w:szCs w:val="24"/>
                  <w:lang w:val="en-US" w:eastAsia="zh-CN"/>
                </w:rPr>
                <w:t>从放款日开始计算</w:t>
              </w:r>
            </w:ins>
            <w:ins w:id="623" w:author="helloqiqi1007@163.com" w:date="2018-06-05T19:20:00Z">
              <w:r w:rsidR="00E67CD0" w:rsidRPr="00E67CD0">
                <w:rPr>
                  <w:rFonts w:asciiTheme="minorEastAsia" w:hAnsiTheme="minorEastAsia" w:cstheme="minorEastAsia" w:hint="eastAsia"/>
                  <w:color w:val="000000" w:themeColor="text1"/>
                  <w:sz w:val="24"/>
                  <w:szCs w:val="24"/>
                  <w:u w:val="single"/>
                  <w:lang w:val="en-US" w:eastAsia="zh-CN"/>
                  <w:rPrChange w:id="624" w:author="helloqiqi1007@163.com" w:date="2018-06-05T19:20:00Z">
                    <w:rPr>
                      <w:rFonts w:asciiTheme="minorEastAsia" w:hAnsiTheme="minorEastAsia" w:cstheme="minorEastAsia" w:hint="eastAsia"/>
                      <w:color w:val="000000" w:themeColor="text1"/>
                      <w:sz w:val="24"/>
                      <w:szCs w:val="24"/>
                      <w:lang w:val="en-US" w:eastAsia="zh-CN"/>
                    </w:rPr>
                  </w:rPrChange>
                </w:rPr>
                <w:t xml:space="preserve">        </w:t>
              </w:r>
            </w:ins>
            <w:ins w:id="625" w:author="helloqiqi1007@163.com" w:date="2018-06-01T15:03:00Z">
              <w:r>
                <w:rPr>
                  <w:rFonts w:asciiTheme="minorEastAsia" w:hAnsiTheme="minorEastAsia" w:cstheme="minorEastAsia" w:hint="eastAsia"/>
                  <w:color w:val="000000"/>
                  <w:sz w:val="24"/>
                  <w:szCs w:val="24"/>
                  <w:lang w:val="en-US" w:eastAsia="zh-CN"/>
                </w:rPr>
                <w:t>个月</w:t>
              </w:r>
            </w:ins>
            <w:del w:id="626" w:author="helloqiqi1007@163.com" w:date="2018-06-01T15:03:00Z">
              <w:r w:rsidR="00FF7505" w:rsidDel="0010361B">
                <w:rPr>
                  <w:rFonts w:asciiTheme="minorEastAsia" w:hAnsiTheme="minorEastAsia" w:cs="宋体"/>
                  <w:color w:val="000000"/>
                  <w:sz w:val="21"/>
                  <w:szCs w:val="21"/>
                  <w:lang w:val="en-US" w:eastAsia="zh-CN"/>
                </w:rPr>
                <w:delText>从放款日开始计算</w:delText>
              </w:r>
              <w:r w:rsidR="00FF7505" w:rsidDel="0010361B">
                <w:rPr>
                  <w:rFonts w:asciiTheme="minorEastAsia" w:hAnsiTheme="minorEastAsia" w:cs="宋体"/>
                  <w:color w:val="000000"/>
                  <w:sz w:val="21"/>
                  <w:szCs w:val="21"/>
                  <w:u w:val="single"/>
                  <w:lang w:val="en-US" w:eastAsia="zh-CN"/>
                </w:rPr>
                <w:delText xml:space="preserve">     </w:delText>
              </w:r>
              <w:r w:rsidR="00FF7505" w:rsidDel="0010361B">
                <w:rPr>
                  <w:rFonts w:asciiTheme="minorEastAsia" w:hAnsiTheme="minorEastAsia" w:cs="宋体"/>
                  <w:color w:val="000000"/>
                  <w:sz w:val="21"/>
                  <w:szCs w:val="21"/>
                  <w:lang w:val="en-US" w:eastAsia="zh-CN"/>
                </w:rPr>
                <w:delText>个月</w:delText>
              </w:r>
            </w:del>
          </w:p>
        </w:tc>
      </w:tr>
      <w:tr w:rsidR="00FF7505" w14:paraId="17CFFEE9" w14:textId="77777777" w:rsidTr="00560556">
        <w:trPr>
          <w:trHeight w:val="966"/>
          <w:jc w:val="center"/>
        </w:trPr>
        <w:tc>
          <w:tcPr>
            <w:tcW w:w="1116" w:type="pct"/>
            <w:tcBorders>
              <w:top w:val="single" w:sz="4" w:space="0" w:color="000000"/>
              <w:left w:val="single" w:sz="4" w:space="0" w:color="000000"/>
              <w:bottom w:val="single" w:sz="4" w:space="0" w:color="000000"/>
              <w:right w:val="single" w:sz="4" w:space="0" w:color="000000"/>
            </w:tcBorders>
            <w:vAlign w:val="center"/>
          </w:tcPr>
          <w:p w14:paraId="50E59F4D" w14:textId="77777777" w:rsidR="00FF7505" w:rsidRDefault="00FF7505" w:rsidP="00560556">
            <w:pPr>
              <w:spacing w:before="0" w:after="0" w:line="440" w:lineRule="exact"/>
              <w:jc w:val="left"/>
              <w:rPr>
                <w:rFonts w:asciiTheme="minorEastAsia" w:hAnsiTheme="minorEastAsia" w:cs="宋体"/>
                <w:color w:val="000000"/>
                <w:sz w:val="21"/>
                <w:szCs w:val="21"/>
                <w:highlight w:val="yellow"/>
                <w:lang w:val="en-US" w:eastAsia="zh-CN"/>
              </w:rPr>
            </w:pPr>
            <w:r w:rsidRPr="00142906">
              <w:rPr>
                <w:rFonts w:asciiTheme="minorEastAsia" w:hAnsiTheme="minorEastAsia" w:cs="宋体" w:hint="eastAsia"/>
                <w:color w:val="000000"/>
                <w:sz w:val="21"/>
                <w:szCs w:val="21"/>
                <w:lang w:val="en-US" w:eastAsia="zh-CN"/>
              </w:rPr>
              <w:t xml:space="preserve"> </w:t>
            </w:r>
            <w:r w:rsidRPr="00142906">
              <w:rPr>
                <w:rFonts w:asciiTheme="minorEastAsia" w:hAnsiTheme="minorEastAsia" w:cs="宋体"/>
                <w:color w:val="000000"/>
                <w:sz w:val="21"/>
                <w:szCs w:val="21"/>
                <w:lang w:val="en-US" w:eastAsia="zh-CN"/>
              </w:rPr>
              <w:t>还款计划表</w:t>
            </w:r>
          </w:p>
        </w:tc>
        <w:tc>
          <w:tcPr>
            <w:tcW w:w="3884" w:type="pct"/>
            <w:tcBorders>
              <w:top w:val="single" w:sz="4" w:space="0" w:color="000000"/>
              <w:left w:val="single" w:sz="4" w:space="0" w:color="000000"/>
              <w:bottom w:val="single" w:sz="4" w:space="0" w:color="000000"/>
              <w:right w:val="single" w:sz="4" w:space="0" w:color="000000"/>
            </w:tcBorders>
            <w:vAlign w:val="center"/>
          </w:tcPr>
          <w:p w14:paraId="141D2910" w14:textId="77777777" w:rsidR="00FF7505" w:rsidRPr="00142906" w:rsidRDefault="00FF7505" w:rsidP="00560556">
            <w:pPr>
              <w:spacing w:before="0" w:after="173" w:line="440" w:lineRule="exact"/>
              <w:ind w:firstLineChars="200" w:firstLine="420"/>
              <w:jc w:val="left"/>
              <w:rPr>
                <w:rFonts w:asciiTheme="minorEastAsia" w:hAnsiTheme="minorEastAsia" w:cs="宋体"/>
                <w:b/>
                <w:sz w:val="21"/>
                <w:szCs w:val="21"/>
                <w:lang w:val="en-US" w:eastAsia="zh-CN"/>
              </w:rPr>
            </w:pPr>
            <w:r w:rsidRPr="00142906">
              <w:rPr>
                <w:rFonts w:asciiTheme="minorEastAsia" w:hAnsiTheme="minorEastAsia" w:cs="宋体"/>
                <w:b/>
                <w:sz w:val="21"/>
                <w:szCs w:val="21"/>
                <w:lang w:val="en-US" w:eastAsia="zh-CN"/>
              </w:rPr>
              <w:t>每期还款计划，以放款日平台生成的还款账单为准</w:t>
            </w:r>
          </w:p>
          <w:p w14:paraId="3DBD075B" w14:textId="77777777" w:rsidR="00FF7505" w:rsidRDefault="00FF7505" w:rsidP="00560556">
            <w:pPr>
              <w:spacing w:before="0" w:after="0" w:line="440" w:lineRule="exact"/>
              <w:ind w:firstLineChars="200" w:firstLine="420"/>
              <w:jc w:val="left"/>
              <w:rPr>
                <w:rFonts w:asciiTheme="minorEastAsia" w:hAnsiTheme="minorEastAsia" w:cs="宋体"/>
                <w:color w:val="000000"/>
                <w:sz w:val="21"/>
                <w:szCs w:val="21"/>
                <w:highlight w:val="yellow"/>
                <w:lang w:val="en-US" w:eastAsia="zh-CN"/>
              </w:rPr>
            </w:pPr>
            <w:r w:rsidRPr="00142906">
              <w:rPr>
                <w:rFonts w:asciiTheme="minorEastAsia" w:hAnsiTheme="minorEastAsia" w:cs="宋体"/>
                <w:b/>
                <w:sz w:val="21"/>
                <w:szCs w:val="21"/>
                <w:lang w:val="en-US" w:eastAsia="zh-CN"/>
              </w:rPr>
              <w:t>（还款日当天</w:t>
            </w:r>
            <w:r w:rsidRPr="00142906">
              <w:rPr>
                <w:rFonts w:asciiTheme="minorEastAsia" w:hAnsiTheme="minorEastAsia" w:cs="宋体" w:hint="eastAsia"/>
                <w:b/>
                <w:sz w:val="21"/>
                <w:szCs w:val="21"/>
                <w:lang w:val="en-US" w:eastAsia="zh-CN"/>
              </w:rPr>
              <w:t>23:30</w:t>
            </w:r>
            <w:r w:rsidRPr="00142906">
              <w:rPr>
                <w:rFonts w:asciiTheme="minorEastAsia" w:hAnsiTheme="minorEastAsia" w:cs="宋体"/>
                <w:b/>
                <w:sz w:val="21"/>
                <w:szCs w:val="21"/>
                <w:lang w:val="en-US" w:eastAsia="zh-CN"/>
              </w:rPr>
              <w:t>前还款，节假日不顺延）。</w:t>
            </w:r>
            <w:r w:rsidRPr="00142906">
              <w:rPr>
                <w:rFonts w:asciiTheme="minorEastAsia" w:hAnsiTheme="minorEastAsia" w:cs="宋体"/>
                <w:color w:val="000000"/>
                <w:sz w:val="21"/>
                <w:szCs w:val="21"/>
                <w:lang w:val="en-US" w:eastAsia="zh-CN"/>
              </w:rPr>
              <w:t xml:space="preserve"> </w:t>
            </w:r>
          </w:p>
        </w:tc>
      </w:tr>
      <w:tr w:rsidR="00142906" w14:paraId="426A9088" w14:textId="77777777" w:rsidTr="00097ED1">
        <w:trPr>
          <w:trHeight w:val="966"/>
          <w:jc w:val="center"/>
        </w:trPr>
        <w:tc>
          <w:tcPr>
            <w:tcW w:w="1116" w:type="pct"/>
            <w:tcBorders>
              <w:top w:val="single" w:sz="4" w:space="0" w:color="000000"/>
              <w:left w:val="single" w:sz="4" w:space="0" w:color="000000"/>
              <w:bottom w:val="single" w:sz="4" w:space="0" w:color="000000"/>
              <w:right w:val="single" w:sz="4" w:space="0" w:color="000000"/>
            </w:tcBorders>
            <w:vAlign w:val="center"/>
          </w:tcPr>
          <w:p w14:paraId="4E8067CE" w14:textId="4240F20C" w:rsidR="00142906" w:rsidRPr="00142906" w:rsidRDefault="00142906" w:rsidP="00142906">
            <w:pPr>
              <w:spacing w:before="0" w:after="0" w:line="440" w:lineRule="exact"/>
              <w:jc w:val="left"/>
              <w:rPr>
                <w:rFonts w:asciiTheme="minorEastAsia" w:hAnsiTheme="minorEastAsia" w:cs="宋体"/>
                <w:color w:val="000000"/>
                <w:sz w:val="21"/>
                <w:szCs w:val="21"/>
                <w:lang w:val="en-US" w:eastAsia="zh-CN"/>
              </w:rPr>
            </w:pPr>
            <w:commentRangeStart w:id="627"/>
            <w:r>
              <w:rPr>
                <w:rFonts w:asciiTheme="minorEastAsia" w:hAnsiTheme="minorEastAsia" w:cs="宋体"/>
                <w:color w:val="000000"/>
                <w:sz w:val="21"/>
                <w:szCs w:val="21"/>
                <w:lang w:val="en-US" w:eastAsia="zh-CN"/>
              </w:rPr>
              <w:t>借款人</w:t>
            </w:r>
            <w:r>
              <w:rPr>
                <w:rFonts w:asciiTheme="minorEastAsia" w:hAnsiTheme="minorEastAsia" w:cs="宋体" w:hint="eastAsia"/>
                <w:color w:val="000000"/>
                <w:sz w:val="21"/>
                <w:szCs w:val="21"/>
                <w:lang w:val="en-US" w:eastAsia="zh-CN"/>
              </w:rPr>
              <w:t>收款</w:t>
            </w:r>
            <w:r>
              <w:rPr>
                <w:rFonts w:asciiTheme="minorEastAsia" w:hAnsiTheme="minorEastAsia" w:cs="宋体"/>
                <w:color w:val="000000"/>
                <w:sz w:val="21"/>
                <w:szCs w:val="21"/>
                <w:lang w:val="en-US" w:eastAsia="zh-CN"/>
              </w:rPr>
              <w:t>账户</w:t>
            </w:r>
          </w:p>
        </w:tc>
        <w:tc>
          <w:tcPr>
            <w:tcW w:w="3884" w:type="pct"/>
            <w:tcBorders>
              <w:top w:val="single" w:sz="4" w:space="0" w:color="000000"/>
              <w:left w:val="single" w:sz="4" w:space="0" w:color="000000"/>
              <w:bottom w:val="single" w:sz="4" w:space="0" w:color="000000"/>
              <w:right w:val="single" w:sz="4" w:space="0" w:color="000000"/>
            </w:tcBorders>
          </w:tcPr>
          <w:p w14:paraId="28E0480D" w14:textId="53DA9F6C" w:rsidR="007B5F5C" w:rsidRDefault="007B5F5C" w:rsidP="007B5F5C">
            <w:pPr>
              <w:spacing w:before="0" w:after="0" w:line="440" w:lineRule="exact"/>
              <w:ind w:firstLineChars="200" w:firstLine="420"/>
              <w:jc w:val="left"/>
              <w:rPr>
                <w:ins w:id="628" w:author="helloqiqi1007@163.com" w:date="2018-06-01T16:29:00Z"/>
                <w:rFonts w:asciiTheme="minorEastAsia" w:hAnsiTheme="minorEastAsia" w:cs="宋体"/>
                <w:color w:val="000000"/>
                <w:sz w:val="21"/>
                <w:szCs w:val="21"/>
                <w:u w:val="single"/>
                <w:lang w:val="en-US" w:eastAsia="zh-CN"/>
              </w:rPr>
            </w:pPr>
            <w:ins w:id="629" w:author="helloqiqi1007@163.com" w:date="2018-06-01T16:29:00Z">
              <w:r>
                <w:rPr>
                  <w:rFonts w:asciiTheme="minorEastAsia" w:hAnsiTheme="minorEastAsia" w:cs="宋体"/>
                  <w:color w:val="000000"/>
                  <w:sz w:val="21"/>
                  <w:szCs w:val="21"/>
                  <w:lang w:val="en-US" w:eastAsia="zh-CN"/>
                </w:rPr>
                <w:t>名称：</w:t>
              </w:r>
            </w:ins>
            <w:ins w:id="630" w:author="helloqiqi1007@163.com" w:date="2018-06-05T19:20:00Z">
              <w:r w:rsidR="00E67CD0">
                <w:rPr>
                  <w:rFonts w:asciiTheme="minorEastAsia" w:hAnsiTheme="minorEastAsia" w:cs="宋体" w:hint="eastAsia"/>
                  <w:sz w:val="21"/>
                  <w:szCs w:val="21"/>
                  <w:u w:val="single"/>
                  <w:lang w:val="en-US" w:eastAsia="zh-CN"/>
                </w:rPr>
                <w:t xml:space="preserve">                  </w:t>
              </w:r>
            </w:ins>
          </w:p>
          <w:p w14:paraId="3F38F529" w14:textId="22F326F7" w:rsidR="007B5F5C" w:rsidRDefault="007B5F5C" w:rsidP="007B5F5C">
            <w:pPr>
              <w:spacing w:before="0" w:after="0" w:line="440" w:lineRule="exact"/>
              <w:ind w:firstLineChars="200" w:firstLine="420"/>
              <w:jc w:val="left"/>
              <w:rPr>
                <w:ins w:id="631" w:author="helloqiqi1007@163.com" w:date="2018-06-01T16:29:00Z"/>
                <w:rFonts w:asciiTheme="minorEastAsia" w:hAnsiTheme="minorEastAsia" w:cs="宋体"/>
                <w:color w:val="000000"/>
                <w:sz w:val="21"/>
                <w:szCs w:val="21"/>
                <w:u w:val="single"/>
                <w:lang w:val="en-US" w:eastAsia="zh-CN"/>
              </w:rPr>
            </w:pPr>
            <w:ins w:id="632" w:author="helloqiqi1007@163.com" w:date="2018-06-01T16:29:00Z">
              <w:r>
                <w:rPr>
                  <w:rFonts w:asciiTheme="minorEastAsia" w:hAnsiTheme="minorEastAsia" w:cs="宋体"/>
                  <w:color w:val="000000"/>
                  <w:sz w:val="21"/>
                  <w:szCs w:val="21"/>
                  <w:lang w:val="en-US" w:eastAsia="zh-CN"/>
                </w:rPr>
                <w:t>账号：</w:t>
              </w:r>
            </w:ins>
            <w:ins w:id="633" w:author="helloqiqi1007@163.com" w:date="2018-06-05T19:20:00Z">
              <w:r w:rsidR="00E67CD0">
                <w:rPr>
                  <w:rFonts w:asciiTheme="minorEastAsia" w:hAnsiTheme="minorEastAsia" w:cs="宋体" w:hint="eastAsia"/>
                  <w:sz w:val="21"/>
                  <w:szCs w:val="21"/>
                  <w:u w:val="single"/>
                  <w:lang w:val="en-US" w:eastAsia="zh-CN"/>
                </w:rPr>
                <w:t xml:space="preserve">                   </w:t>
              </w:r>
            </w:ins>
          </w:p>
          <w:p w14:paraId="58FD527F" w14:textId="2D0E1F5D" w:rsidR="00142906" w:rsidDel="007B5F5C" w:rsidRDefault="007B5F5C" w:rsidP="007B5F5C">
            <w:pPr>
              <w:spacing w:before="0" w:after="0" w:line="440" w:lineRule="exact"/>
              <w:ind w:firstLineChars="200" w:firstLine="420"/>
              <w:jc w:val="left"/>
              <w:rPr>
                <w:del w:id="634" w:author="helloqiqi1007@163.com" w:date="2018-06-01T16:29:00Z"/>
                <w:rFonts w:asciiTheme="minorEastAsia" w:hAnsiTheme="minorEastAsia" w:cs="宋体"/>
                <w:color w:val="000000"/>
                <w:sz w:val="21"/>
                <w:szCs w:val="21"/>
                <w:u w:val="single"/>
                <w:lang w:val="en-US" w:eastAsia="zh-CN"/>
              </w:rPr>
            </w:pPr>
            <w:ins w:id="635" w:author="helloqiqi1007@163.com" w:date="2018-06-01T16:29:00Z">
              <w:r>
                <w:rPr>
                  <w:rFonts w:asciiTheme="minorEastAsia" w:hAnsiTheme="minorEastAsia" w:cs="宋体" w:hint="eastAsia"/>
                  <w:color w:val="000000"/>
                  <w:sz w:val="21"/>
                  <w:szCs w:val="21"/>
                  <w:lang w:val="en-US" w:eastAsia="zh-CN"/>
                </w:rPr>
                <w:t>开户行：</w:t>
              </w:r>
            </w:ins>
            <w:ins w:id="636" w:author="helloqiqi1007@163.com" w:date="2018-06-05T19:20:00Z">
              <w:r w:rsidR="00E67CD0">
                <w:rPr>
                  <w:rFonts w:asciiTheme="minorEastAsia" w:hAnsiTheme="minorEastAsia" w:cs="宋体" w:hint="eastAsia"/>
                  <w:sz w:val="21"/>
                  <w:szCs w:val="21"/>
                  <w:u w:val="single"/>
                  <w:lang w:val="en-US" w:eastAsia="zh-CN"/>
                </w:rPr>
                <w:t xml:space="preserve">                      </w:t>
              </w:r>
            </w:ins>
            <w:del w:id="637" w:author="helloqiqi1007@163.com" w:date="2018-06-01T16:29:00Z">
              <w:r w:rsidR="00142906" w:rsidDel="007B5F5C">
                <w:rPr>
                  <w:rFonts w:asciiTheme="minorEastAsia" w:hAnsiTheme="minorEastAsia" w:cs="宋体"/>
                  <w:color w:val="000000"/>
                  <w:sz w:val="21"/>
                  <w:szCs w:val="21"/>
                  <w:lang w:val="en-US" w:eastAsia="zh-CN"/>
                </w:rPr>
                <w:delText>名称：</w:delText>
              </w:r>
              <w:r w:rsidR="00142906" w:rsidDel="007B5F5C">
                <w:rPr>
                  <w:rFonts w:asciiTheme="minorEastAsia" w:hAnsiTheme="minorEastAsia" w:cs="宋体"/>
                  <w:color w:val="000000"/>
                  <w:sz w:val="21"/>
                  <w:szCs w:val="21"/>
                  <w:u w:val="single"/>
                  <w:lang w:val="en-US" w:eastAsia="zh-CN"/>
                </w:rPr>
                <w:delText xml:space="preserve">                                      </w:delText>
              </w:r>
            </w:del>
          </w:p>
          <w:p w14:paraId="0952B5CC" w14:textId="20DBAD95" w:rsidR="00142906" w:rsidDel="007B5F5C" w:rsidRDefault="00142906" w:rsidP="00142906">
            <w:pPr>
              <w:spacing w:before="0" w:after="0" w:line="440" w:lineRule="exact"/>
              <w:ind w:firstLineChars="200" w:firstLine="420"/>
              <w:jc w:val="left"/>
              <w:rPr>
                <w:del w:id="638" w:author="helloqiqi1007@163.com" w:date="2018-06-01T16:29:00Z"/>
                <w:rFonts w:asciiTheme="minorEastAsia" w:hAnsiTheme="minorEastAsia" w:cs="宋体"/>
                <w:color w:val="000000"/>
                <w:sz w:val="21"/>
                <w:szCs w:val="21"/>
                <w:u w:val="single"/>
                <w:lang w:val="en-US" w:eastAsia="zh-CN"/>
              </w:rPr>
            </w:pPr>
            <w:del w:id="639" w:author="helloqiqi1007@163.com" w:date="2018-06-01T16:29:00Z">
              <w:r w:rsidDel="007B5F5C">
                <w:rPr>
                  <w:rFonts w:asciiTheme="minorEastAsia" w:hAnsiTheme="minorEastAsia" w:cs="宋体"/>
                  <w:color w:val="000000"/>
                  <w:sz w:val="21"/>
                  <w:szCs w:val="21"/>
                  <w:lang w:val="en-US" w:eastAsia="zh-CN"/>
                </w:rPr>
                <w:delText>账号：</w:delText>
              </w:r>
              <w:r w:rsidDel="007B5F5C">
                <w:rPr>
                  <w:rFonts w:asciiTheme="minorEastAsia" w:hAnsiTheme="minorEastAsia" w:cs="宋体" w:hint="eastAsia"/>
                  <w:color w:val="000000"/>
                  <w:sz w:val="21"/>
                  <w:szCs w:val="21"/>
                  <w:u w:val="single"/>
                  <w:lang w:val="en-US" w:eastAsia="zh-CN"/>
                </w:rPr>
                <w:delText xml:space="preserve">                                      </w:delText>
              </w:r>
            </w:del>
          </w:p>
          <w:p w14:paraId="2F1B391B" w14:textId="6CCA5308" w:rsidR="00142906" w:rsidRPr="00142906" w:rsidRDefault="00142906" w:rsidP="00142906">
            <w:pPr>
              <w:spacing w:before="0" w:after="173" w:line="440" w:lineRule="exact"/>
              <w:ind w:firstLineChars="200" w:firstLine="420"/>
              <w:jc w:val="left"/>
              <w:rPr>
                <w:rFonts w:asciiTheme="minorEastAsia" w:hAnsiTheme="minorEastAsia" w:cs="宋体"/>
                <w:b/>
                <w:sz w:val="21"/>
                <w:szCs w:val="21"/>
                <w:lang w:val="en-US" w:eastAsia="zh-CN"/>
              </w:rPr>
            </w:pPr>
            <w:del w:id="640" w:author="helloqiqi1007@163.com" w:date="2018-06-01T16:29:00Z">
              <w:r w:rsidRPr="0092253B" w:rsidDel="007B5F5C">
                <w:rPr>
                  <w:rFonts w:asciiTheme="minorEastAsia" w:hAnsiTheme="minorEastAsia" w:cs="宋体" w:hint="eastAsia"/>
                  <w:color w:val="000000"/>
                  <w:sz w:val="21"/>
                  <w:szCs w:val="21"/>
                  <w:lang w:val="en-US" w:eastAsia="zh-CN"/>
                </w:rPr>
                <w:delText>开户行：</w:delText>
              </w:r>
              <w:r w:rsidDel="007B5F5C">
                <w:rPr>
                  <w:rFonts w:asciiTheme="minorEastAsia" w:hAnsiTheme="minorEastAsia" w:cs="宋体" w:hint="eastAsia"/>
                  <w:color w:val="000000"/>
                  <w:sz w:val="21"/>
                  <w:szCs w:val="21"/>
                  <w:lang w:val="en-US" w:eastAsia="zh-CN"/>
                </w:rPr>
                <w:delText>________银行</w:delText>
              </w:r>
              <w:commentRangeEnd w:id="627"/>
              <w:r w:rsidR="003D4FE6" w:rsidDel="007B5F5C">
                <w:rPr>
                  <w:rStyle w:val="a9"/>
                </w:rPr>
                <w:commentReference w:id="627"/>
              </w:r>
            </w:del>
          </w:p>
        </w:tc>
      </w:tr>
    </w:tbl>
    <w:p w14:paraId="2172E3BF" w14:textId="77777777" w:rsidR="00FF7505" w:rsidRDefault="00FF7505" w:rsidP="00FF7505">
      <w:pPr>
        <w:spacing w:before="0" w:after="277" w:line="440" w:lineRule="exact"/>
        <w:ind w:firstLineChars="200" w:firstLine="420"/>
        <w:jc w:val="left"/>
        <w:rPr>
          <w:rFonts w:asciiTheme="minorEastAsia" w:hAnsiTheme="minorEastAsia" w:cs="宋体"/>
          <w:color w:val="000000"/>
          <w:kern w:val="2"/>
          <w:sz w:val="21"/>
          <w:szCs w:val="21"/>
          <w:lang w:val="en-US" w:eastAsia="zh-CN"/>
        </w:rPr>
      </w:pPr>
      <w:r>
        <w:rPr>
          <w:rFonts w:asciiTheme="minorEastAsia" w:hAnsiTheme="minorEastAsia" w:cs="Times New Roman"/>
          <w:color w:val="000000"/>
          <w:kern w:val="2"/>
          <w:sz w:val="21"/>
          <w:szCs w:val="21"/>
          <w:lang w:val="en-US" w:eastAsia="zh-CN"/>
        </w:rPr>
        <w:t xml:space="preserve">                                  </w:t>
      </w:r>
    </w:p>
    <w:p w14:paraId="2F3B833B" w14:textId="2234D2FE" w:rsidR="0010361B" w:rsidRDefault="00E67CD0" w:rsidP="00E67CD0">
      <w:pPr>
        <w:keepNext/>
        <w:keepLines/>
        <w:wordWrap w:val="0"/>
        <w:spacing w:before="0" w:after="288" w:line="440" w:lineRule="exact"/>
        <w:ind w:right="1400" w:firstLineChars="200" w:firstLine="480"/>
        <w:jc w:val="right"/>
        <w:outlineLvl w:val="0"/>
        <w:rPr>
          <w:ins w:id="641" w:author="helloqiqi1007@163.com" w:date="2018-06-01T15:02:00Z"/>
          <w:rFonts w:asciiTheme="minorEastAsia" w:hAnsiTheme="minorEastAsia" w:cstheme="minorEastAsia"/>
          <w:color w:val="000000"/>
          <w:kern w:val="2"/>
          <w:sz w:val="24"/>
          <w:szCs w:val="24"/>
          <w:lang w:val="en-US" w:eastAsia="zh-CN"/>
        </w:rPr>
        <w:pPrChange w:id="642" w:author="helloqiqi1007@163.com" w:date="2018-06-05T19:21:00Z">
          <w:pPr>
            <w:keepNext/>
            <w:keepLines/>
            <w:spacing w:before="0" w:after="288" w:line="440" w:lineRule="exact"/>
            <w:ind w:right="1400" w:firstLineChars="200" w:firstLine="480"/>
            <w:jc w:val="right"/>
            <w:outlineLvl w:val="0"/>
          </w:pPr>
        </w:pPrChange>
      </w:pPr>
      <w:ins w:id="643" w:author="helloqiqi1007@163.com" w:date="2018-06-05T19:21:00Z">
        <w:r>
          <w:rPr>
            <w:rFonts w:asciiTheme="minorEastAsia" w:hAnsiTheme="minorEastAsia" w:cstheme="minorEastAsia" w:hint="eastAsia"/>
            <w:color w:val="000000"/>
            <w:kern w:val="2"/>
            <w:sz w:val="24"/>
            <w:szCs w:val="24"/>
            <w:lang w:val="en-US" w:eastAsia="zh-CN"/>
          </w:rPr>
          <w:t xml:space="preserve">           </w:t>
        </w:r>
      </w:ins>
      <w:ins w:id="644" w:author="helloqiqi1007@163.com" w:date="2018-06-01T15:02:00Z">
        <w:r w:rsidR="0010361B">
          <w:rPr>
            <w:rFonts w:asciiTheme="minorEastAsia" w:hAnsiTheme="minorEastAsia" w:cstheme="minorEastAsia" w:hint="eastAsia"/>
            <w:color w:val="000000"/>
            <w:kern w:val="2"/>
            <w:sz w:val="24"/>
            <w:szCs w:val="24"/>
            <w:lang w:val="en-US" w:eastAsia="zh-CN"/>
          </w:rPr>
          <w:t>申请人（签章）：</w:t>
        </w:r>
      </w:ins>
      <w:ins w:id="645" w:author="helloqiqi1007@163.com" w:date="2018-06-05T19:21:00Z">
        <w:r>
          <w:rPr>
            <w:rFonts w:asciiTheme="minorEastAsia" w:hAnsiTheme="minorEastAsia" w:cstheme="minorEastAsia" w:hint="eastAsia"/>
            <w:color w:val="000000"/>
            <w:kern w:val="2"/>
            <w:sz w:val="24"/>
            <w:szCs w:val="24"/>
            <w:lang w:val="en-US" w:eastAsia="zh-CN"/>
          </w:rPr>
          <w:t xml:space="preserve"> </w:t>
        </w:r>
        <w:r w:rsidRPr="00E67CD0">
          <w:rPr>
            <w:rFonts w:asciiTheme="minorEastAsia" w:hAnsiTheme="minorEastAsia" w:cstheme="minorEastAsia" w:hint="eastAsia"/>
            <w:color w:val="000000"/>
            <w:kern w:val="2"/>
            <w:sz w:val="24"/>
            <w:szCs w:val="24"/>
            <w:u w:val="single"/>
            <w:lang w:val="en-US" w:eastAsia="zh-CN"/>
            <w:rPrChange w:id="646" w:author="helloqiqi1007@163.com" w:date="2018-06-05T19:21:00Z">
              <w:rPr>
                <w:rFonts w:asciiTheme="minorEastAsia" w:hAnsiTheme="minorEastAsia" w:cstheme="minorEastAsia" w:hint="eastAsia"/>
                <w:color w:val="000000"/>
                <w:kern w:val="2"/>
                <w:sz w:val="24"/>
                <w:szCs w:val="24"/>
                <w:lang w:val="en-US" w:eastAsia="zh-CN"/>
              </w:rPr>
            </w:rPrChange>
          </w:rPr>
          <w:t xml:space="preserve">      </w:t>
        </w:r>
      </w:ins>
    </w:p>
    <w:p w14:paraId="192630F9" w14:textId="42C3387A" w:rsidR="0010361B" w:rsidRDefault="0010361B" w:rsidP="0010361B">
      <w:pPr>
        <w:tabs>
          <w:tab w:val="center" w:pos="5355"/>
        </w:tabs>
        <w:spacing w:before="0" w:after="0" w:line="440" w:lineRule="exact"/>
        <w:ind w:firstLineChars="200" w:firstLine="480"/>
        <w:jc w:val="left"/>
        <w:rPr>
          <w:ins w:id="647" w:author="helloqiqi1007@163.com" w:date="2018-06-01T15:02:00Z"/>
          <w:rFonts w:asciiTheme="minorEastAsia" w:hAnsiTheme="minorEastAsia" w:cstheme="minorEastAsia"/>
          <w:color w:val="000000"/>
          <w:kern w:val="2"/>
          <w:sz w:val="24"/>
          <w:szCs w:val="24"/>
          <w:lang w:val="en-US" w:eastAsia="zh-CN"/>
        </w:rPr>
      </w:pPr>
      <w:ins w:id="648" w:author="helloqiqi1007@163.com" w:date="2018-06-01T15:02:00Z">
        <w:r>
          <w:rPr>
            <w:rFonts w:asciiTheme="minorEastAsia" w:hAnsiTheme="minorEastAsia" w:cstheme="minorEastAsia" w:hint="eastAsia"/>
            <w:color w:val="000000"/>
            <w:kern w:val="2"/>
            <w:sz w:val="24"/>
            <w:szCs w:val="24"/>
            <w:lang w:val="en-US" w:eastAsia="zh-CN"/>
          </w:rPr>
          <w:t xml:space="preserve">         </w:t>
        </w:r>
        <w:r w:rsidR="00E67CD0">
          <w:rPr>
            <w:rFonts w:asciiTheme="minorEastAsia" w:hAnsiTheme="minorEastAsia" w:cstheme="minorEastAsia" w:hint="eastAsia"/>
            <w:color w:val="000000"/>
            <w:kern w:val="2"/>
            <w:sz w:val="24"/>
            <w:szCs w:val="24"/>
            <w:lang w:val="en-US" w:eastAsia="zh-CN"/>
          </w:rPr>
          <w:t xml:space="preserve">                     </w:t>
        </w:r>
        <w:r w:rsidR="00E67CD0">
          <w:rPr>
            <w:rFonts w:asciiTheme="minorEastAsia" w:hAnsiTheme="minorEastAsia" w:cstheme="minorEastAsia" w:hint="eastAsia"/>
            <w:color w:val="000000"/>
            <w:kern w:val="2"/>
            <w:sz w:val="24"/>
            <w:szCs w:val="24"/>
            <w:lang w:val="en-US" w:eastAsia="zh-CN"/>
          </w:rPr>
          <w:tab/>
          <w:t xml:space="preserve">     </w:t>
        </w:r>
        <w:r>
          <w:rPr>
            <w:rFonts w:asciiTheme="minorEastAsia" w:hAnsiTheme="minorEastAsia" w:cstheme="minorEastAsia" w:hint="eastAsia"/>
            <w:color w:val="000000"/>
            <w:kern w:val="2"/>
            <w:sz w:val="24"/>
            <w:szCs w:val="24"/>
            <w:lang w:val="en-US" w:eastAsia="zh-CN"/>
          </w:rPr>
          <w:t xml:space="preserve"> </w:t>
        </w:r>
      </w:ins>
      <w:ins w:id="649" w:author="helloqiqi1007@163.com" w:date="2018-06-05T19:21:00Z">
        <w:r w:rsidR="00E67CD0">
          <w:rPr>
            <w:rFonts w:asciiTheme="minorEastAsia" w:hAnsiTheme="minorEastAsia" w:cstheme="minorEastAsia" w:hint="eastAsia"/>
            <w:color w:val="000000"/>
            <w:kern w:val="2"/>
            <w:sz w:val="24"/>
            <w:szCs w:val="24"/>
            <w:u w:val="single"/>
            <w:lang w:val="en-US" w:eastAsia="zh-CN"/>
          </w:rPr>
          <w:t xml:space="preserve">        </w:t>
        </w:r>
      </w:ins>
      <w:ins w:id="650" w:author="helloqiqi1007@163.com" w:date="2018-06-01T15:02:00Z">
        <w:r>
          <w:rPr>
            <w:rFonts w:asciiTheme="minorEastAsia" w:hAnsiTheme="minorEastAsia" w:cstheme="minorEastAsia" w:hint="eastAsia"/>
            <w:color w:val="000000"/>
            <w:kern w:val="2"/>
            <w:sz w:val="24"/>
            <w:szCs w:val="24"/>
            <w:lang w:val="en-US" w:eastAsia="zh-CN"/>
          </w:rPr>
          <w:t xml:space="preserve"> 年</w:t>
        </w:r>
      </w:ins>
      <w:ins w:id="651" w:author="helloqiqi1007@163.com" w:date="2018-06-05T19:21:00Z">
        <w:r w:rsidR="00E67CD0">
          <w:rPr>
            <w:rFonts w:asciiTheme="minorEastAsia" w:hAnsiTheme="minorEastAsia" w:cstheme="minorEastAsia" w:hint="eastAsia"/>
            <w:color w:val="000000"/>
            <w:kern w:val="2"/>
            <w:sz w:val="24"/>
            <w:szCs w:val="24"/>
            <w:u w:val="single"/>
            <w:lang w:val="en-US" w:eastAsia="zh-CN"/>
          </w:rPr>
          <w:t xml:space="preserve">        </w:t>
        </w:r>
      </w:ins>
      <w:ins w:id="652" w:author="helloqiqi1007@163.com" w:date="2018-06-01T15:02:00Z">
        <w:r>
          <w:rPr>
            <w:rFonts w:asciiTheme="minorEastAsia" w:hAnsiTheme="minorEastAsia" w:cstheme="minorEastAsia" w:hint="eastAsia"/>
            <w:color w:val="000000"/>
            <w:kern w:val="2"/>
            <w:sz w:val="24"/>
            <w:szCs w:val="24"/>
            <w:lang w:val="en-US" w:eastAsia="zh-CN"/>
          </w:rPr>
          <w:t>月</w:t>
        </w:r>
      </w:ins>
      <w:ins w:id="653" w:author="helloqiqi1007@163.com" w:date="2018-06-05T19:21:00Z">
        <w:r w:rsidR="00E67CD0">
          <w:rPr>
            <w:rFonts w:asciiTheme="minorEastAsia" w:hAnsiTheme="minorEastAsia" w:cstheme="minorEastAsia" w:hint="eastAsia"/>
            <w:color w:val="000000"/>
            <w:kern w:val="2"/>
            <w:sz w:val="24"/>
            <w:szCs w:val="24"/>
            <w:u w:val="single"/>
            <w:lang w:val="en-US" w:eastAsia="zh-CN"/>
          </w:rPr>
          <w:t xml:space="preserve">      </w:t>
        </w:r>
      </w:ins>
      <w:ins w:id="654" w:author="helloqiqi1007@163.com" w:date="2018-06-01T15:02:00Z">
        <w:r>
          <w:rPr>
            <w:rFonts w:asciiTheme="minorEastAsia" w:hAnsiTheme="minorEastAsia" w:cstheme="minorEastAsia" w:hint="eastAsia"/>
            <w:color w:val="000000"/>
            <w:kern w:val="2"/>
            <w:sz w:val="24"/>
            <w:szCs w:val="24"/>
            <w:lang w:val="en-US" w:eastAsia="zh-CN"/>
          </w:rPr>
          <w:t>日</w:t>
        </w:r>
      </w:ins>
    </w:p>
    <w:p w14:paraId="69317F52" w14:textId="77777777" w:rsidR="0010361B" w:rsidRDefault="0010361B" w:rsidP="0010361B">
      <w:pPr>
        <w:rPr>
          <w:ins w:id="655" w:author="helloqiqi1007@163.com" w:date="2018-06-01T15:02:00Z"/>
          <w:rFonts w:asciiTheme="minorEastAsia" w:hAnsiTheme="minorEastAsia" w:cstheme="minorEastAsia"/>
          <w:sz w:val="24"/>
          <w:szCs w:val="24"/>
          <w:lang w:val="en-US" w:eastAsia="zh-CN"/>
        </w:rPr>
      </w:pPr>
    </w:p>
    <w:p w14:paraId="2AEE55D7" w14:textId="77777777" w:rsidR="0010361B" w:rsidRDefault="0010361B" w:rsidP="0010361B">
      <w:pPr>
        <w:rPr>
          <w:ins w:id="656" w:author="helloqiqi1007@163.com" w:date="2018-06-01T15:02:00Z"/>
          <w:rFonts w:asciiTheme="minorEastAsia" w:hAnsiTheme="minorEastAsia" w:cstheme="minorEastAsia"/>
          <w:sz w:val="24"/>
          <w:szCs w:val="24"/>
          <w:lang w:val="en-US" w:eastAsia="zh-CN"/>
        </w:rPr>
      </w:pPr>
    </w:p>
    <w:p w14:paraId="145FE5E9" w14:textId="77777777" w:rsidR="0010361B" w:rsidRDefault="0010361B" w:rsidP="0010361B">
      <w:pPr>
        <w:rPr>
          <w:ins w:id="657" w:author="helloqiqi1007@163.com" w:date="2018-06-01T15:02:00Z"/>
          <w:rFonts w:asciiTheme="minorEastAsia" w:hAnsiTheme="minorEastAsia" w:cstheme="minorEastAsia"/>
          <w:sz w:val="24"/>
          <w:szCs w:val="24"/>
          <w:lang w:val="en-US" w:eastAsia="zh-CN"/>
        </w:rPr>
      </w:pPr>
    </w:p>
    <w:p w14:paraId="4F97EB94" w14:textId="682C2ADE" w:rsidR="00FF7505" w:rsidDel="0010361B" w:rsidRDefault="00FF7505" w:rsidP="00FF7505">
      <w:pPr>
        <w:keepNext/>
        <w:keepLines/>
        <w:spacing w:before="0" w:after="288" w:line="440" w:lineRule="exact"/>
        <w:ind w:right="1400" w:firstLineChars="200" w:firstLine="420"/>
        <w:jc w:val="right"/>
        <w:outlineLvl w:val="0"/>
        <w:rPr>
          <w:del w:id="658" w:author="helloqiqi1007@163.com" w:date="2018-06-01T15:02:00Z"/>
          <w:rFonts w:asciiTheme="minorEastAsia" w:hAnsiTheme="minorEastAsia" w:cs="宋体"/>
          <w:color w:val="000000"/>
          <w:kern w:val="2"/>
          <w:sz w:val="21"/>
          <w:szCs w:val="21"/>
          <w:lang w:val="en-US" w:eastAsia="zh-CN"/>
        </w:rPr>
      </w:pPr>
      <w:del w:id="659" w:author="helloqiqi1007@163.com" w:date="2018-06-01T15:02:00Z">
        <w:r w:rsidDel="0010361B">
          <w:rPr>
            <w:rFonts w:asciiTheme="minorEastAsia" w:hAnsiTheme="minorEastAsia" w:cs="宋体"/>
            <w:color w:val="000000"/>
            <w:kern w:val="2"/>
            <w:sz w:val="21"/>
            <w:szCs w:val="21"/>
            <w:lang w:val="en-US" w:eastAsia="zh-CN"/>
          </w:rPr>
          <w:delText>申请人（签章）：</w:delText>
        </w:r>
        <w:r w:rsidDel="0010361B">
          <w:rPr>
            <w:rFonts w:asciiTheme="minorEastAsia" w:hAnsiTheme="minorEastAsia" w:cs="Times New Roman"/>
            <w:color w:val="000000"/>
            <w:kern w:val="2"/>
            <w:sz w:val="21"/>
            <w:szCs w:val="21"/>
            <w:lang w:val="en-US" w:eastAsia="zh-CN"/>
          </w:rPr>
          <w:delText xml:space="preserve"> </w:delText>
        </w:r>
      </w:del>
    </w:p>
    <w:p w14:paraId="12357AC3" w14:textId="3F267B04" w:rsidR="00FF7505" w:rsidDel="0010361B" w:rsidRDefault="00FF7505" w:rsidP="00FF7505">
      <w:pPr>
        <w:tabs>
          <w:tab w:val="center" w:pos="5355"/>
        </w:tabs>
        <w:spacing w:before="0" w:after="0" w:line="440" w:lineRule="exact"/>
        <w:ind w:firstLineChars="200" w:firstLine="420"/>
        <w:jc w:val="left"/>
        <w:rPr>
          <w:del w:id="660" w:author="helloqiqi1007@163.com" w:date="2018-06-01T15:02:00Z"/>
          <w:rFonts w:asciiTheme="minorEastAsia" w:hAnsiTheme="minorEastAsia" w:cs="宋体"/>
          <w:color w:val="000000"/>
          <w:kern w:val="2"/>
          <w:sz w:val="21"/>
          <w:szCs w:val="21"/>
          <w:lang w:val="en-US" w:eastAsia="zh-CN"/>
        </w:rPr>
      </w:pPr>
      <w:del w:id="661" w:author="helloqiqi1007@163.com" w:date="2018-06-01T15:02:00Z">
        <w:r w:rsidDel="0010361B">
          <w:rPr>
            <w:rFonts w:asciiTheme="minorEastAsia" w:hAnsiTheme="minorEastAsia" w:cs="Times New Roman"/>
            <w:color w:val="000000"/>
            <w:kern w:val="2"/>
            <w:sz w:val="21"/>
            <w:szCs w:val="21"/>
            <w:lang w:val="en-US" w:eastAsia="zh-CN"/>
          </w:rPr>
          <w:delText xml:space="preserve">                              </w:delText>
        </w:r>
        <w:r w:rsidDel="0010361B">
          <w:rPr>
            <w:rFonts w:asciiTheme="minorEastAsia" w:hAnsiTheme="minorEastAsia" w:cs="Times New Roman"/>
            <w:color w:val="000000"/>
            <w:kern w:val="2"/>
            <w:sz w:val="21"/>
            <w:szCs w:val="21"/>
            <w:lang w:val="en-US" w:eastAsia="zh-CN"/>
          </w:rPr>
          <w:tab/>
          <w:delText xml:space="preserve"> </w:delText>
        </w:r>
        <w:r w:rsidDel="0010361B">
          <w:rPr>
            <w:rFonts w:asciiTheme="minorEastAsia" w:hAnsiTheme="minorEastAsia" w:cs="Times New Roman" w:hint="eastAsia"/>
            <w:color w:val="000000"/>
            <w:kern w:val="2"/>
            <w:sz w:val="21"/>
            <w:szCs w:val="21"/>
            <w:lang w:val="en-US" w:eastAsia="zh-CN"/>
          </w:rPr>
          <w:delText xml:space="preserve">           </w:delText>
        </w:r>
        <w:r w:rsidDel="0010361B">
          <w:rPr>
            <w:rFonts w:asciiTheme="minorEastAsia" w:hAnsiTheme="minorEastAsia" w:cs="宋体"/>
            <w:color w:val="000000"/>
            <w:kern w:val="2"/>
            <w:sz w:val="21"/>
            <w:szCs w:val="21"/>
            <w:lang w:val="en-US" w:eastAsia="zh-CN"/>
          </w:rPr>
          <w:delText xml:space="preserve">年 </w:delText>
        </w:r>
        <w:r w:rsidDel="0010361B">
          <w:rPr>
            <w:rFonts w:asciiTheme="minorEastAsia" w:hAnsiTheme="minorEastAsia" w:cs="Times New Roman"/>
            <w:color w:val="000000"/>
            <w:kern w:val="2"/>
            <w:sz w:val="21"/>
            <w:szCs w:val="21"/>
            <w:lang w:val="en-US" w:eastAsia="zh-CN"/>
          </w:rPr>
          <w:delText xml:space="preserve">         </w:delText>
        </w:r>
        <w:r w:rsidDel="0010361B">
          <w:rPr>
            <w:rFonts w:asciiTheme="minorEastAsia" w:hAnsiTheme="minorEastAsia" w:cs="宋体"/>
            <w:color w:val="000000"/>
            <w:kern w:val="2"/>
            <w:sz w:val="21"/>
            <w:szCs w:val="21"/>
            <w:lang w:val="en-US" w:eastAsia="zh-CN"/>
          </w:rPr>
          <w:delText xml:space="preserve">月 </w:delText>
        </w:r>
        <w:r w:rsidDel="0010361B">
          <w:rPr>
            <w:rFonts w:asciiTheme="minorEastAsia" w:hAnsiTheme="minorEastAsia" w:cs="Times New Roman"/>
            <w:color w:val="000000"/>
            <w:kern w:val="2"/>
            <w:sz w:val="21"/>
            <w:szCs w:val="21"/>
            <w:lang w:val="en-US" w:eastAsia="zh-CN"/>
          </w:rPr>
          <w:delText xml:space="preserve">       </w:delText>
        </w:r>
        <w:r w:rsidDel="0010361B">
          <w:rPr>
            <w:rFonts w:asciiTheme="minorEastAsia" w:hAnsiTheme="minorEastAsia" w:cs="宋体"/>
            <w:color w:val="000000"/>
            <w:kern w:val="2"/>
            <w:sz w:val="21"/>
            <w:szCs w:val="21"/>
            <w:lang w:val="en-US" w:eastAsia="zh-CN"/>
          </w:rPr>
          <w:delText>日</w:delText>
        </w:r>
      </w:del>
    </w:p>
    <w:p w14:paraId="28B35732" w14:textId="424A242A" w:rsidR="00A200E6" w:rsidDel="0010361B" w:rsidRDefault="00A200E6">
      <w:pPr>
        <w:rPr>
          <w:del w:id="662" w:author="helloqiqi1007@163.com" w:date="2018-06-01T15:02:00Z"/>
          <w:lang w:val="en-US" w:eastAsia="zh-CN"/>
        </w:rPr>
      </w:pPr>
    </w:p>
    <w:p w14:paraId="0324D02A" w14:textId="315A45B0" w:rsidR="00FF7505" w:rsidDel="0010361B" w:rsidRDefault="00FF7505">
      <w:pPr>
        <w:rPr>
          <w:del w:id="663" w:author="helloqiqi1007@163.com" w:date="2018-06-01T15:02:00Z"/>
          <w:lang w:val="en-US" w:eastAsia="zh-CN"/>
        </w:rPr>
      </w:pPr>
    </w:p>
    <w:p w14:paraId="36529B2C" w14:textId="6F303006" w:rsidR="00FF7505" w:rsidDel="0010361B" w:rsidRDefault="00FF7505">
      <w:pPr>
        <w:rPr>
          <w:del w:id="664" w:author="helloqiqi1007@163.com" w:date="2018-06-01T15:02:00Z"/>
          <w:lang w:val="en-US" w:eastAsia="zh-CN"/>
        </w:rPr>
      </w:pPr>
    </w:p>
    <w:p w14:paraId="1A17BE81" w14:textId="26AF5423" w:rsidR="00FF7505" w:rsidDel="0010361B" w:rsidRDefault="00FF7505">
      <w:pPr>
        <w:rPr>
          <w:del w:id="665" w:author="helloqiqi1007@163.com" w:date="2018-06-01T15:02:00Z"/>
          <w:lang w:val="en-US" w:eastAsia="zh-CN"/>
        </w:rPr>
      </w:pPr>
    </w:p>
    <w:p w14:paraId="57E635EE" w14:textId="77777777" w:rsidR="0010361B" w:rsidRDefault="0010361B" w:rsidP="0010361B">
      <w:pPr>
        <w:rPr>
          <w:ins w:id="666" w:author="helloqiqi1007@163.com" w:date="2018-06-01T15:02:00Z"/>
          <w:rFonts w:asciiTheme="minorEastAsia" w:hAnsiTheme="minorEastAsia" w:cstheme="minorEastAsia"/>
          <w:sz w:val="24"/>
          <w:szCs w:val="24"/>
          <w:lang w:val="en-US" w:eastAsia="zh-CN"/>
        </w:rPr>
      </w:pPr>
    </w:p>
    <w:p w14:paraId="35AFDBC8" w14:textId="77777777" w:rsidR="0010361B" w:rsidRDefault="0010361B" w:rsidP="0010361B">
      <w:pPr>
        <w:rPr>
          <w:ins w:id="667" w:author="helloqiqi1007@163.com" w:date="2018-06-01T15:02:00Z"/>
          <w:rFonts w:asciiTheme="minorEastAsia" w:hAnsiTheme="minorEastAsia" w:cstheme="minorEastAsia"/>
          <w:sz w:val="24"/>
          <w:szCs w:val="24"/>
          <w:lang w:val="en-US" w:eastAsia="zh-CN"/>
        </w:rPr>
      </w:pPr>
    </w:p>
    <w:p w14:paraId="368F45D9" w14:textId="77777777" w:rsidR="0010361B" w:rsidRDefault="0010361B" w:rsidP="0010361B">
      <w:pPr>
        <w:rPr>
          <w:ins w:id="668" w:author="helloqiqi1007@163.com" w:date="2018-06-01T15:02:00Z"/>
          <w:rFonts w:asciiTheme="minorEastAsia" w:hAnsiTheme="minorEastAsia" w:cstheme="minorEastAsia"/>
          <w:sz w:val="24"/>
          <w:szCs w:val="24"/>
          <w:lang w:val="en-US" w:eastAsia="zh-CN"/>
        </w:rPr>
      </w:pPr>
    </w:p>
    <w:p w14:paraId="1BF42B57" w14:textId="4E0B74D7" w:rsidR="00FF7505" w:rsidDel="0010361B" w:rsidRDefault="00FF7505">
      <w:pPr>
        <w:rPr>
          <w:del w:id="669" w:author="helloqiqi1007@163.com" w:date="2018-06-01T15:02:00Z"/>
          <w:lang w:val="en-US" w:eastAsia="zh-CN"/>
        </w:rPr>
      </w:pPr>
    </w:p>
    <w:p w14:paraId="012F5F3B" w14:textId="288E3CC4" w:rsidR="00FF7505" w:rsidDel="0010361B" w:rsidRDefault="00FF7505">
      <w:pPr>
        <w:rPr>
          <w:del w:id="670" w:author="helloqiqi1007@163.com" w:date="2018-06-01T15:02:00Z"/>
          <w:lang w:val="en-US" w:eastAsia="zh-CN"/>
        </w:rPr>
      </w:pPr>
    </w:p>
    <w:p w14:paraId="11651DDF" w14:textId="73BDEAD0" w:rsidR="00FF7505" w:rsidDel="0010361B" w:rsidRDefault="00FF7505">
      <w:pPr>
        <w:rPr>
          <w:del w:id="671" w:author="helloqiqi1007@163.com" w:date="2018-06-01T15:02:00Z"/>
          <w:lang w:val="en-US" w:eastAsia="zh-CN"/>
        </w:rPr>
      </w:pPr>
    </w:p>
    <w:p w14:paraId="6F37B9C5" w14:textId="0D4CD668" w:rsidR="00FF7505" w:rsidDel="0010361B" w:rsidRDefault="00FF7505">
      <w:pPr>
        <w:rPr>
          <w:del w:id="672" w:author="helloqiqi1007@163.com" w:date="2018-06-01T15:01:00Z"/>
          <w:lang w:val="en-US" w:eastAsia="zh-CN"/>
        </w:rPr>
      </w:pPr>
    </w:p>
    <w:p w14:paraId="47DEA407" w14:textId="77777777" w:rsidR="00FF7505" w:rsidRDefault="00FF7505" w:rsidP="00FF7505">
      <w:pPr>
        <w:pStyle w:val="ac"/>
        <w:ind w:firstLine="440"/>
      </w:pPr>
      <w:r>
        <w:rPr>
          <w:rFonts w:hint="eastAsia"/>
        </w:rPr>
        <w:t>授权委托书</w:t>
      </w:r>
    </w:p>
    <w:p w14:paraId="43478087" w14:textId="77777777" w:rsidR="00FF7505" w:rsidRPr="0010361B" w:rsidRDefault="00FF7505" w:rsidP="00FF7505">
      <w:pPr>
        <w:rPr>
          <w:b/>
          <w:sz w:val="24"/>
          <w:szCs w:val="24"/>
          <w:lang w:eastAsia="zh-CN"/>
          <w:rPrChange w:id="673" w:author="helloqiqi1007@163.com" w:date="2018-06-01T15:02:00Z">
            <w:rPr>
              <w:b/>
              <w:sz w:val="24"/>
              <w:lang w:eastAsia="zh-CN"/>
            </w:rPr>
          </w:rPrChange>
        </w:rPr>
      </w:pPr>
      <w:r w:rsidRPr="0010361B">
        <w:rPr>
          <w:rFonts w:hint="eastAsia"/>
          <w:b/>
          <w:sz w:val="24"/>
          <w:szCs w:val="24"/>
          <w:lang w:eastAsia="zh-CN"/>
          <w:rPrChange w:id="674" w:author="helloqiqi1007@163.com" w:date="2018-06-01T15:02:00Z">
            <w:rPr>
              <w:rFonts w:hint="eastAsia"/>
              <w:b/>
              <w:sz w:val="24"/>
              <w:lang w:eastAsia="zh-CN"/>
            </w:rPr>
          </w:rPrChange>
        </w:rPr>
        <w:t>特别提示</w:t>
      </w:r>
    </w:p>
    <w:p w14:paraId="291A88AC" w14:textId="77777777" w:rsidR="00FF7505" w:rsidRPr="0010361B" w:rsidRDefault="00FF7505" w:rsidP="00FF7505">
      <w:pPr>
        <w:rPr>
          <w:sz w:val="24"/>
          <w:szCs w:val="24"/>
          <w:lang w:eastAsia="zh-CN"/>
          <w:rPrChange w:id="675" w:author="helloqiqi1007@163.com" w:date="2018-06-01T15:02:00Z">
            <w:rPr>
              <w:lang w:eastAsia="zh-CN"/>
            </w:rPr>
          </w:rPrChange>
        </w:rPr>
      </w:pPr>
      <w:r w:rsidRPr="0010361B">
        <w:rPr>
          <w:rFonts w:hint="eastAsia"/>
          <w:sz w:val="24"/>
          <w:szCs w:val="24"/>
          <w:lang w:eastAsia="zh-CN"/>
          <w:rPrChange w:id="676" w:author="helloqiqi1007@163.com" w:date="2018-06-01T15:02:00Z">
            <w:rPr>
              <w:rFonts w:hint="eastAsia"/>
              <w:lang w:eastAsia="zh-CN"/>
            </w:rPr>
          </w:rPrChange>
        </w:rPr>
        <w:t>尊敬的客户：</w:t>
      </w:r>
    </w:p>
    <w:p w14:paraId="79F9E8DA" w14:textId="77777777" w:rsidR="00FF7505" w:rsidRPr="0010361B" w:rsidRDefault="00FF7505" w:rsidP="00FF7505">
      <w:pPr>
        <w:ind w:firstLineChars="200" w:firstLine="480"/>
        <w:rPr>
          <w:sz w:val="24"/>
          <w:szCs w:val="24"/>
          <w:lang w:eastAsia="zh-CN"/>
          <w:rPrChange w:id="677" w:author="helloqiqi1007@163.com" w:date="2018-06-01T15:02:00Z">
            <w:rPr>
              <w:lang w:eastAsia="zh-CN"/>
            </w:rPr>
          </w:rPrChange>
        </w:rPr>
      </w:pPr>
      <w:r w:rsidRPr="0010361B">
        <w:rPr>
          <w:rFonts w:hint="eastAsia"/>
          <w:sz w:val="24"/>
          <w:szCs w:val="24"/>
          <w:lang w:eastAsia="zh-CN"/>
          <w:rPrChange w:id="678" w:author="helloqiqi1007@163.com" w:date="2018-06-01T15:02:00Z">
            <w:rPr>
              <w:rFonts w:hint="eastAsia"/>
              <w:lang w:eastAsia="zh-CN"/>
            </w:rPr>
          </w:rPrChange>
        </w:rPr>
        <w:t>为了保障您的合法权益，请您务必审慎阅读并充分理解本授权书的全部内容，特别是以加粗形式提示您注意的条款。如您对本协议的任何内容有任何疑问的，可向本公司咨询，您也可自行咨询法律专业人士获取解答。若不理解或不同意本授权书任何内容的，请您不要签署本文件。</w:t>
      </w:r>
    </w:p>
    <w:p w14:paraId="0366E025" w14:textId="77777777" w:rsidR="00FF7505" w:rsidRPr="0010361B" w:rsidRDefault="00FF7505" w:rsidP="00FF7505">
      <w:pPr>
        <w:rPr>
          <w:b/>
          <w:sz w:val="24"/>
          <w:szCs w:val="24"/>
          <w:lang w:eastAsia="zh-CN"/>
          <w:rPrChange w:id="679" w:author="helloqiqi1007@163.com" w:date="2018-06-01T15:02:00Z">
            <w:rPr>
              <w:b/>
              <w:lang w:eastAsia="zh-CN"/>
            </w:rPr>
          </w:rPrChange>
        </w:rPr>
      </w:pPr>
      <w:r w:rsidRPr="0010361B">
        <w:rPr>
          <w:rFonts w:hint="eastAsia"/>
          <w:b/>
          <w:sz w:val="24"/>
          <w:szCs w:val="24"/>
          <w:lang w:eastAsia="zh-CN"/>
          <w:rPrChange w:id="680" w:author="helloqiqi1007@163.com" w:date="2018-06-01T15:02:00Z">
            <w:rPr>
              <w:rFonts w:hint="eastAsia"/>
              <w:b/>
              <w:lang w:eastAsia="zh-CN"/>
            </w:rPr>
          </w:rPrChange>
        </w:rPr>
        <w:t>（以下为授权书正文）</w:t>
      </w:r>
    </w:p>
    <w:p w14:paraId="1CB1A31E" w14:textId="583117ED" w:rsidR="00FF7505" w:rsidRPr="0010361B" w:rsidRDefault="00FF7505" w:rsidP="00FF7505">
      <w:pPr>
        <w:rPr>
          <w:sz w:val="24"/>
          <w:szCs w:val="24"/>
          <w:lang w:eastAsia="zh-CN"/>
          <w:rPrChange w:id="681" w:author="helloqiqi1007@163.com" w:date="2018-06-01T15:02:00Z">
            <w:rPr>
              <w:lang w:eastAsia="zh-CN"/>
            </w:rPr>
          </w:rPrChange>
        </w:rPr>
      </w:pPr>
      <w:r w:rsidRPr="0010361B">
        <w:rPr>
          <w:rFonts w:hint="eastAsia"/>
          <w:sz w:val="24"/>
          <w:szCs w:val="24"/>
          <w:lang w:eastAsia="zh-CN"/>
          <w:rPrChange w:id="682" w:author="helloqiqi1007@163.com" w:date="2018-06-01T15:02:00Z">
            <w:rPr>
              <w:rFonts w:hint="eastAsia"/>
              <w:lang w:eastAsia="zh-CN"/>
            </w:rPr>
          </w:rPrChange>
        </w:rPr>
        <w:t>因本人</w:t>
      </w:r>
      <w:ins w:id="683" w:author="helloqiqi1007@163.com" w:date="2018-06-01T15:01:00Z">
        <w:r w:rsidR="0010361B" w:rsidRPr="0010361B">
          <w:rPr>
            <w:rFonts w:asciiTheme="minorEastAsia" w:hAnsiTheme="minorEastAsia" w:cstheme="minorEastAsia" w:hint="eastAsia"/>
            <w:sz w:val="24"/>
            <w:szCs w:val="24"/>
            <w:lang w:eastAsia="zh-CN"/>
          </w:rPr>
          <w:t>（</w:t>
        </w:r>
      </w:ins>
      <w:ins w:id="684" w:author="helloqiqi1007@163.com" w:date="2018-06-05T19:21:00Z">
        <w:r w:rsidR="00E67CD0">
          <w:rPr>
            <w:rFonts w:asciiTheme="minorEastAsia" w:hAnsiTheme="minorEastAsia" w:cstheme="minorEastAsia" w:hint="eastAsia"/>
            <w:color w:val="000000" w:themeColor="text1"/>
            <w:sz w:val="24"/>
            <w:szCs w:val="24"/>
            <w:u w:val="single"/>
            <w:lang w:val="en-US" w:eastAsia="zh-CN"/>
          </w:rPr>
          <w:t xml:space="preserve">           </w:t>
        </w:r>
      </w:ins>
      <w:ins w:id="685" w:author="helloqiqi1007@163.com" w:date="2018-06-01T15:01:00Z">
        <w:r w:rsidR="0010361B" w:rsidRPr="0010361B">
          <w:rPr>
            <w:rFonts w:asciiTheme="minorEastAsia" w:hAnsiTheme="minorEastAsia" w:cstheme="minorEastAsia" w:hint="eastAsia"/>
            <w:sz w:val="24"/>
            <w:szCs w:val="24"/>
            <w:lang w:eastAsia="zh-CN"/>
          </w:rPr>
          <w:t>身份证号码</w:t>
        </w:r>
        <w:r w:rsidR="0010361B" w:rsidRPr="0010361B">
          <w:rPr>
            <w:rFonts w:asciiTheme="minorEastAsia" w:hAnsiTheme="minorEastAsia" w:cstheme="minorEastAsia"/>
            <w:sz w:val="24"/>
            <w:szCs w:val="24"/>
            <w:lang w:eastAsia="zh-CN"/>
          </w:rPr>
          <w:t>/社会统一信用代码</w:t>
        </w:r>
      </w:ins>
      <w:ins w:id="686" w:author="helloqiqi1007@163.com" w:date="2018-06-05T19:21:00Z">
        <w:r w:rsidR="00E67CD0">
          <w:rPr>
            <w:rFonts w:asciiTheme="minorEastAsia" w:hAnsiTheme="minorEastAsia" w:cstheme="minorEastAsia" w:hint="eastAsia"/>
            <w:color w:val="000000" w:themeColor="text1"/>
            <w:sz w:val="24"/>
            <w:szCs w:val="24"/>
            <w:u w:val="single"/>
            <w:lang w:val="en-US" w:eastAsia="zh-CN"/>
          </w:rPr>
          <w:t xml:space="preserve">          </w:t>
        </w:r>
      </w:ins>
      <w:ins w:id="687" w:author="helloqiqi1007@163.com" w:date="2018-06-01T15:01:00Z">
        <w:r w:rsidR="0010361B" w:rsidRPr="0010361B">
          <w:rPr>
            <w:rFonts w:asciiTheme="minorEastAsia" w:hAnsiTheme="minorEastAsia" w:cstheme="minorEastAsia" w:hint="eastAsia"/>
            <w:sz w:val="24"/>
            <w:szCs w:val="24"/>
            <w:lang w:eastAsia="zh-CN"/>
          </w:rPr>
          <w:t>）</w:t>
        </w:r>
      </w:ins>
      <w:del w:id="688" w:author="helloqiqi1007@163.com" w:date="2018-06-01T15:01:00Z">
        <w:r w:rsidRPr="0010361B" w:rsidDel="0010361B">
          <w:rPr>
            <w:rFonts w:hint="eastAsia"/>
            <w:sz w:val="24"/>
            <w:szCs w:val="24"/>
            <w:lang w:eastAsia="zh-CN"/>
            <w:rPrChange w:id="689" w:author="helloqiqi1007@163.com" w:date="2018-06-01T15:02:00Z">
              <w:rPr>
                <w:rFonts w:hint="eastAsia"/>
                <w:lang w:eastAsia="zh-CN"/>
              </w:rPr>
            </w:rPrChange>
          </w:rPr>
          <w:delText>（</w:delText>
        </w:r>
        <w:r w:rsidRPr="0010361B" w:rsidDel="0010361B">
          <w:rPr>
            <w:sz w:val="24"/>
            <w:szCs w:val="24"/>
            <w:u w:val="single"/>
            <w:lang w:eastAsia="zh-CN"/>
            <w:rPrChange w:id="690" w:author="helloqiqi1007@163.com" w:date="2018-06-01T15:02:00Z">
              <w:rPr>
                <w:u w:val="single"/>
                <w:lang w:eastAsia="zh-CN"/>
              </w:rPr>
            </w:rPrChange>
          </w:rPr>
          <w:delText xml:space="preserve">       </w:delText>
        </w:r>
        <w:r w:rsidRPr="0010361B" w:rsidDel="0010361B">
          <w:rPr>
            <w:rFonts w:hint="eastAsia"/>
            <w:sz w:val="24"/>
            <w:szCs w:val="24"/>
            <w:lang w:eastAsia="zh-CN"/>
            <w:rPrChange w:id="691" w:author="helloqiqi1007@163.com" w:date="2018-06-01T15:02:00Z">
              <w:rPr>
                <w:rFonts w:hint="eastAsia"/>
                <w:lang w:eastAsia="zh-CN"/>
              </w:rPr>
            </w:rPrChange>
          </w:rPr>
          <w:delText>身份证号码</w:delText>
        </w:r>
        <w:r w:rsidRPr="0010361B" w:rsidDel="0010361B">
          <w:rPr>
            <w:sz w:val="24"/>
            <w:szCs w:val="24"/>
            <w:lang w:eastAsia="zh-CN"/>
            <w:rPrChange w:id="692" w:author="helloqiqi1007@163.com" w:date="2018-06-01T15:02:00Z">
              <w:rPr>
                <w:lang w:eastAsia="zh-CN"/>
              </w:rPr>
            </w:rPrChange>
          </w:rPr>
          <w:delText>/</w:delText>
        </w:r>
        <w:r w:rsidRPr="0010361B" w:rsidDel="0010361B">
          <w:rPr>
            <w:rFonts w:hint="eastAsia"/>
            <w:sz w:val="24"/>
            <w:szCs w:val="24"/>
            <w:lang w:eastAsia="zh-CN"/>
            <w:rPrChange w:id="693" w:author="helloqiqi1007@163.com" w:date="2018-06-01T15:02:00Z">
              <w:rPr>
                <w:rFonts w:hint="eastAsia"/>
                <w:lang w:eastAsia="zh-CN"/>
              </w:rPr>
            </w:rPrChange>
          </w:rPr>
          <w:delText>社会统一信用代码</w:delText>
        </w:r>
        <w:r w:rsidRPr="0010361B" w:rsidDel="0010361B">
          <w:rPr>
            <w:sz w:val="24"/>
            <w:szCs w:val="24"/>
            <w:u w:val="single"/>
            <w:lang w:eastAsia="zh-CN"/>
            <w:rPrChange w:id="694" w:author="helloqiqi1007@163.com" w:date="2018-06-01T15:02:00Z">
              <w:rPr>
                <w:u w:val="single"/>
                <w:lang w:eastAsia="zh-CN"/>
              </w:rPr>
            </w:rPrChange>
          </w:rPr>
          <w:delText xml:space="preserve">                        </w:delText>
        </w:r>
        <w:r w:rsidRPr="0010361B" w:rsidDel="0010361B">
          <w:rPr>
            <w:rFonts w:hint="eastAsia"/>
            <w:sz w:val="24"/>
            <w:szCs w:val="24"/>
            <w:lang w:eastAsia="zh-CN"/>
            <w:rPrChange w:id="695" w:author="helloqiqi1007@163.com" w:date="2018-06-01T15:02:00Z">
              <w:rPr>
                <w:rFonts w:hint="eastAsia"/>
                <w:lang w:eastAsia="zh-CN"/>
              </w:rPr>
            </w:rPrChange>
          </w:rPr>
          <w:delText>）</w:delText>
        </w:r>
      </w:del>
      <w:r w:rsidRPr="0010361B">
        <w:rPr>
          <w:rFonts w:hint="eastAsia"/>
          <w:sz w:val="24"/>
          <w:szCs w:val="24"/>
          <w:lang w:eastAsia="zh-CN"/>
          <w:rPrChange w:id="696" w:author="helloqiqi1007@163.com" w:date="2018-06-01T15:02:00Z">
            <w:rPr>
              <w:rFonts w:hint="eastAsia"/>
              <w:lang w:eastAsia="zh-CN"/>
            </w:rPr>
          </w:rPrChange>
        </w:rPr>
        <w:t>申请</w:t>
      </w:r>
      <w:ins w:id="697" w:author="helloqiqi1007@163.com" w:date="2018-06-01T14:02:00Z">
        <w:r w:rsidR="00A44E32" w:rsidRPr="0010361B">
          <w:rPr>
            <w:rFonts w:hint="eastAsia"/>
            <w:sz w:val="24"/>
            <w:szCs w:val="24"/>
            <w:lang w:eastAsia="zh-CN"/>
            <w:rPrChange w:id="698" w:author="helloqiqi1007@163.com" w:date="2018-06-01T15:02:00Z">
              <w:rPr>
                <w:rFonts w:hint="eastAsia"/>
                <w:lang w:eastAsia="zh-CN"/>
              </w:rPr>
            </w:rPrChange>
          </w:rPr>
          <w:t>杭州米今网络科技有限公司</w:t>
        </w:r>
      </w:ins>
      <w:del w:id="699" w:author="helloqiqi1007@163.com" w:date="2018-06-01T14:02:00Z">
        <w:r w:rsidRPr="0010361B" w:rsidDel="00A44E32">
          <w:rPr>
            <w:rFonts w:hint="eastAsia"/>
            <w:sz w:val="24"/>
            <w:szCs w:val="24"/>
            <w:lang w:eastAsia="zh-CN"/>
            <w:rPrChange w:id="700" w:author="helloqiqi1007@163.com" w:date="2018-06-01T15:02:00Z">
              <w:rPr>
                <w:rFonts w:hint="eastAsia"/>
                <w:lang w:eastAsia="zh-CN"/>
              </w:rPr>
            </w:rPrChange>
          </w:rPr>
          <w:delText>浙江蜂泰科技有限公司</w:delText>
        </w:r>
      </w:del>
      <w:r w:rsidRPr="0010361B">
        <w:rPr>
          <w:rFonts w:hint="eastAsia"/>
          <w:sz w:val="24"/>
          <w:szCs w:val="24"/>
          <w:lang w:eastAsia="zh-CN"/>
          <w:rPrChange w:id="701" w:author="helloqiqi1007@163.com" w:date="2018-06-01T15:02:00Z">
            <w:rPr>
              <w:rFonts w:hint="eastAsia"/>
              <w:lang w:eastAsia="zh-CN"/>
            </w:rPr>
          </w:rPrChange>
        </w:rPr>
        <w:t>（以下统称</w:t>
      </w:r>
      <w:r w:rsidRPr="0010361B">
        <w:rPr>
          <w:sz w:val="24"/>
          <w:szCs w:val="24"/>
          <w:lang w:eastAsia="zh-CN"/>
          <w:rPrChange w:id="702" w:author="helloqiqi1007@163.com" w:date="2018-06-01T15:02:00Z">
            <w:rPr>
              <w:lang w:eastAsia="zh-CN"/>
            </w:rPr>
          </w:rPrChange>
        </w:rPr>
        <w:t>“</w:t>
      </w:r>
      <w:del w:id="703" w:author="helloqiqi1007@163.com" w:date="2018-06-01T14:02:00Z">
        <w:r w:rsidRPr="0010361B" w:rsidDel="00A44E32">
          <w:rPr>
            <w:rFonts w:hint="eastAsia"/>
            <w:sz w:val="24"/>
            <w:szCs w:val="24"/>
            <w:lang w:eastAsia="zh-CN"/>
            <w:rPrChange w:id="704" w:author="helloqiqi1007@163.com" w:date="2018-06-01T15:02:00Z">
              <w:rPr>
                <w:rFonts w:hint="eastAsia"/>
                <w:lang w:eastAsia="zh-CN"/>
              </w:rPr>
            </w:rPrChange>
          </w:rPr>
          <w:delText>蜂泰</w:delText>
        </w:r>
      </w:del>
      <w:ins w:id="705" w:author="helloqiqi1007@163.com" w:date="2018-06-01T14:02:00Z">
        <w:r w:rsidR="00A44E32" w:rsidRPr="0010361B">
          <w:rPr>
            <w:rFonts w:hint="eastAsia"/>
            <w:sz w:val="24"/>
            <w:szCs w:val="24"/>
            <w:lang w:eastAsia="zh-CN"/>
            <w:rPrChange w:id="706" w:author="helloqiqi1007@163.com" w:date="2018-06-01T15:02:00Z">
              <w:rPr>
                <w:rFonts w:hint="eastAsia"/>
                <w:lang w:eastAsia="zh-CN"/>
              </w:rPr>
            </w:rPrChange>
          </w:rPr>
          <w:t>米今</w:t>
        </w:r>
      </w:ins>
      <w:r w:rsidRPr="0010361B">
        <w:rPr>
          <w:rFonts w:hint="eastAsia"/>
          <w:sz w:val="24"/>
          <w:szCs w:val="24"/>
          <w:lang w:eastAsia="zh-CN"/>
          <w:rPrChange w:id="707" w:author="helloqiqi1007@163.com" w:date="2018-06-01T15:02:00Z">
            <w:rPr>
              <w:rFonts w:hint="eastAsia"/>
              <w:lang w:eastAsia="zh-CN"/>
            </w:rPr>
          </w:rPrChange>
        </w:rPr>
        <w:t>科技</w:t>
      </w:r>
      <w:r w:rsidRPr="0010361B">
        <w:rPr>
          <w:sz w:val="24"/>
          <w:szCs w:val="24"/>
          <w:lang w:eastAsia="zh-CN"/>
          <w:rPrChange w:id="708" w:author="helloqiqi1007@163.com" w:date="2018-06-01T15:02:00Z">
            <w:rPr>
              <w:lang w:eastAsia="zh-CN"/>
            </w:rPr>
          </w:rPrChange>
        </w:rPr>
        <w:t>”</w:t>
      </w:r>
      <w:r w:rsidRPr="0010361B">
        <w:rPr>
          <w:rFonts w:hint="eastAsia"/>
          <w:sz w:val="24"/>
          <w:szCs w:val="24"/>
          <w:lang w:eastAsia="zh-CN"/>
          <w:rPrChange w:id="709" w:author="helloqiqi1007@163.com" w:date="2018-06-01T15:02:00Z">
            <w:rPr>
              <w:rFonts w:hint="eastAsia"/>
              <w:lang w:eastAsia="zh-CN"/>
            </w:rPr>
          </w:rPrChange>
        </w:rPr>
        <w:t>）和浙江小泰科技有限公司（以下统称</w:t>
      </w:r>
      <w:r w:rsidRPr="0010361B">
        <w:rPr>
          <w:sz w:val="24"/>
          <w:szCs w:val="24"/>
          <w:lang w:eastAsia="zh-CN"/>
          <w:rPrChange w:id="710" w:author="helloqiqi1007@163.com" w:date="2018-06-01T15:02:00Z">
            <w:rPr>
              <w:lang w:eastAsia="zh-CN"/>
            </w:rPr>
          </w:rPrChange>
        </w:rPr>
        <w:t>“</w:t>
      </w:r>
      <w:r w:rsidRPr="0010361B">
        <w:rPr>
          <w:rFonts w:hint="eastAsia"/>
          <w:sz w:val="24"/>
          <w:szCs w:val="24"/>
          <w:lang w:eastAsia="zh-CN"/>
          <w:rPrChange w:id="711" w:author="helloqiqi1007@163.com" w:date="2018-06-01T15:02:00Z">
            <w:rPr>
              <w:rFonts w:hint="eastAsia"/>
              <w:lang w:eastAsia="zh-CN"/>
            </w:rPr>
          </w:rPrChange>
        </w:rPr>
        <w:t>小泰公司</w:t>
      </w:r>
      <w:r w:rsidRPr="0010361B">
        <w:rPr>
          <w:sz w:val="24"/>
          <w:szCs w:val="24"/>
          <w:lang w:eastAsia="zh-CN"/>
          <w:rPrChange w:id="712" w:author="helloqiqi1007@163.com" w:date="2018-06-01T15:02:00Z">
            <w:rPr>
              <w:lang w:eastAsia="zh-CN"/>
            </w:rPr>
          </w:rPrChange>
        </w:rPr>
        <w:t>”</w:t>
      </w:r>
      <w:r w:rsidRPr="0010361B">
        <w:rPr>
          <w:rFonts w:hint="eastAsia"/>
          <w:sz w:val="24"/>
          <w:szCs w:val="24"/>
          <w:lang w:eastAsia="zh-CN"/>
          <w:rPrChange w:id="713" w:author="helloqiqi1007@163.com" w:date="2018-06-01T15:02:00Z">
            <w:rPr>
              <w:rFonts w:hint="eastAsia"/>
              <w:lang w:eastAsia="zh-CN"/>
            </w:rPr>
          </w:rPrChange>
        </w:rPr>
        <w:t>）共同提供的</w:t>
      </w:r>
      <w:r w:rsidRPr="0010361B">
        <w:rPr>
          <w:sz w:val="24"/>
          <w:szCs w:val="24"/>
          <w:lang w:eastAsia="zh-CN"/>
          <w:rPrChange w:id="714" w:author="helloqiqi1007@163.com" w:date="2018-06-01T15:02:00Z">
            <w:rPr>
              <w:lang w:eastAsia="zh-CN"/>
            </w:rPr>
          </w:rPrChange>
        </w:rPr>
        <w:t>“</w:t>
      </w:r>
      <w:r w:rsidRPr="0010361B">
        <w:rPr>
          <w:rFonts w:hint="eastAsia"/>
          <w:sz w:val="24"/>
          <w:szCs w:val="24"/>
          <w:lang w:eastAsia="zh-CN"/>
          <w:rPrChange w:id="715" w:author="helloqiqi1007@163.com" w:date="2018-06-01T15:02:00Z">
            <w:rPr>
              <w:rFonts w:hint="eastAsia"/>
              <w:lang w:eastAsia="zh-CN"/>
            </w:rPr>
          </w:rPrChange>
        </w:rPr>
        <w:t>借款服务</w:t>
      </w:r>
      <w:r w:rsidRPr="0010361B">
        <w:rPr>
          <w:sz w:val="24"/>
          <w:szCs w:val="24"/>
          <w:lang w:eastAsia="zh-CN"/>
          <w:rPrChange w:id="716" w:author="helloqiqi1007@163.com" w:date="2018-06-01T15:02:00Z">
            <w:rPr>
              <w:lang w:eastAsia="zh-CN"/>
            </w:rPr>
          </w:rPrChange>
        </w:rPr>
        <w:t>”</w:t>
      </w:r>
      <w:r w:rsidRPr="0010361B">
        <w:rPr>
          <w:rFonts w:hint="eastAsia"/>
          <w:sz w:val="24"/>
          <w:szCs w:val="24"/>
          <w:lang w:eastAsia="zh-CN"/>
          <w:rPrChange w:id="717" w:author="helloqiqi1007@163.com" w:date="2018-06-01T15:02:00Z">
            <w:rPr>
              <w:rFonts w:hint="eastAsia"/>
              <w:lang w:eastAsia="zh-CN"/>
            </w:rPr>
          </w:rPrChange>
        </w:rPr>
        <w:t>，本人同意本授权书中的所有内容：</w:t>
      </w:r>
      <w:r w:rsidRPr="0010361B">
        <w:rPr>
          <w:sz w:val="24"/>
          <w:szCs w:val="24"/>
          <w:lang w:eastAsia="zh-CN"/>
          <w:rPrChange w:id="718" w:author="helloqiqi1007@163.com" w:date="2018-06-01T15:02:00Z">
            <w:rPr>
              <w:lang w:eastAsia="zh-CN"/>
            </w:rPr>
          </w:rPrChange>
        </w:rPr>
        <w:t xml:space="preserve"> </w:t>
      </w:r>
    </w:p>
    <w:p w14:paraId="65CB67CC" w14:textId="77777777" w:rsidR="00FF7505" w:rsidRPr="0010361B" w:rsidRDefault="00FF7505" w:rsidP="00FF7505">
      <w:pPr>
        <w:rPr>
          <w:sz w:val="24"/>
          <w:szCs w:val="24"/>
          <w:lang w:eastAsia="zh-CN"/>
          <w:rPrChange w:id="719" w:author="helloqiqi1007@163.com" w:date="2018-06-01T15:02:00Z">
            <w:rPr>
              <w:lang w:eastAsia="zh-CN"/>
            </w:rPr>
          </w:rPrChange>
        </w:rPr>
      </w:pPr>
      <w:r w:rsidRPr="0010361B">
        <w:rPr>
          <w:sz w:val="24"/>
          <w:szCs w:val="24"/>
          <w:lang w:eastAsia="zh-CN"/>
          <w:rPrChange w:id="720" w:author="helloqiqi1007@163.com" w:date="2018-06-01T15:02:00Z">
            <w:rPr>
              <w:lang w:eastAsia="zh-CN"/>
            </w:rPr>
          </w:rPrChange>
        </w:rPr>
        <w:t>1</w:t>
      </w:r>
      <w:r w:rsidRPr="0010361B">
        <w:rPr>
          <w:rFonts w:hint="eastAsia"/>
          <w:sz w:val="24"/>
          <w:szCs w:val="24"/>
          <w:lang w:eastAsia="zh-CN"/>
          <w:rPrChange w:id="721" w:author="helloqiqi1007@163.com" w:date="2018-06-01T15:02:00Z">
            <w:rPr>
              <w:rFonts w:hint="eastAsia"/>
              <w:lang w:eastAsia="zh-CN"/>
            </w:rPr>
          </w:rPrChange>
        </w:rPr>
        <w:t>、因本人借款需求的实现需借助小泰公司通过其平台（即泰然金融平台）匹配符合本人借款需求的出借人，因而需要注册成为泰然金融平台的用户，故本人在此无条件且不可撤销地授权本公司将本人提供的用于实名认证的个人信息（包括但不限于真实姓名、身份证、银行卡号及开户银行、联系方式等）提供给本公司及小泰公司，供本公司和小泰公司代本人办理泰然金融平台的注册或者小泰公司提供网络借款交易居间服务之目的使用。</w:t>
      </w:r>
    </w:p>
    <w:p w14:paraId="4759FC43" w14:textId="77777777" w:rsidR="00FF7505" w:rsidRPr="0010361B" w:rsidRDefault="00FF7505" w:rsidP="00FF7505">
      <w:pPr>
        <w:rPr>
          <w:sz w:val="24"/>
          <w:szCs w:val="24"/>
          <w:lang w:eastAsia="zh-CN"/>
          <w:rPrChange w:id="722" w:author="helloqiqi1007@163.com" w:date="2018-06-01T15:02:00Z">
            <w:rPr>
              <w:lang w:eastAsia="zh-CN"/>
            </w:rPr>
          </w:rPrChange>
        </w:rPr>
      </w:pPr>
      <w:r w:rsidRPr="0010361B">
        <w:rPr>
          <w:sz w:val="24"/>
          <w:szCs w:val="24"/>
          <w:lang w:eastAsia="zh-CN"/>
          <w:rPrChange w:id="723" w:author="helloqiqi1007@163.com" w:date="2018-06-01T15:02:00Z">
            <w:rPr>
              <w:lang w:eastAsia="zh-CN"/>
            </w:rPr>
          </w:rPrChange>
        </w:rPr>
        <w:t>2</w:t>
      </w:r>
      <w:r w:rsidRPr="0010361B">
        <w:rPr>
          <w:rFonts w:hint="eastAsia"/>
          <w:sz w:val="24"/>
          <w:szCs w:val="24"/>
          <w:lang w:eastAsia="zh-CN"/>
          <w:rPrChange w:id="724" w:author="helloqiqi1007@163.com" w:date="2018-06-01T15:02:00Z">
            <w:rPr>
              <w:rFonts w:hint="eastAsia"/>
              <w:lang w:eastAsia="zh-CN"/>
            </w:rPr>
          </w:rPrChange>
        </w:rPr>
        <w:t>、为依法合规完成本人的网络借贷交易，小泰公司需合作资金存管银行为本人提供交易资金存管等服务，故本人不可撤销地授权小泰公司通过静默开户的形式代本人在小泰公司合作的资金存管银行开户（</w:t>
      </w:r>
      <w:r w:rsidRPr="0010361B">
        <w:rPr>
          <w:sz w:val="24"/>
          <w:szCs w:val="24"/>
          <w:lang w:eastAsia="zh-CN"/>
          <w:rPrChange w:id="725" w:author="helloqiqi1007@163.com" w:date="2018-06-01T15:02:00Z">
            <w:rPr>
              <w:lang w:eastAsia="zh-CN"/>
            </w:rPr>
          </w:rPrChange>
        </w:rPr>
        <w:t>“</w:t>
      </w:r>
      <w:r w:rsidRPr="0010361B">
        <w:rPr>
          <w:rFonts w:hint="eastAsia"/>
          <w:sz w:val="24"/>
          <w:szCs w:val="24"/>
          <w:lang w:eastAsia="zh-CN"/>
          <w:rPrChange w:id="726" w:author="helloqiqi1007@163.com" w:date="2018-06-01T15:02:00Z">
            <w:rPr>
              <w:rFonts w:hint="eastAsia"/>
              <w:lang w:eastAsia="zh-CN"/>
            </w:rPr>
          </w:rPrChange>
        </w:rPr>
        <w:t>静默开户</w:t>
      </w:r>
      <w:r w:rsidRPr="0010361B">
        <w:rPr>
          <w:sz w:val="24"/>
          <w:szCs w:val="24"/>
          <w:lang w:eastAsia="zh-CN"/>
          <w:rPrChange w:id="727" w:author="helloqiqi1007@163.com" w:date="2018-06-01T15:02:00Z">
            <w:rPr>
              <w:lang w:eastAsia="zh-CN"/>
            </w:rPr>
          </w:rPrChange>
        </w:rPr>
        <w:t>”</w:t>
      </w:r>
      <w:r w:rsidRPr="0010361B">
        <w:rPr>
          <w:rFonts w:hint="eastAsia"/>
          <w:sz w:val="24"/>
          <w:szCs w:val="24"/>
          <w:lang w:eastAsia="zh-CN"/>
          <w:rPrChange w:id="728" w:author="helloqiqi1007@163.com" w:date="2018-06-01T15:02:00Z">
            <w:rPr>
              <w:rFonts w:hint="eastAsia"/>
              <w:lang w:eastAsia="zh-CN"/>
            </w:rPr>
          </w:rPrChange>
        </w:rPr>
        <w:t>即小泰公司在泰然金融平台系统中为本人自动生成《泰然金融用户协议》，本人对此协议予以认可）。本人同意接受小泰公司按照用户协议提供借款服务及同意小泰公司合作的资金存管银行为本人开立客户交易结算资金存管账户（该账户为小泰公司合作的存管银行为本人开立的，管理本人在泰然金融平台用于网络借贷交易结算资金的子账户）进行资金存管等事宜。本人在此承诺并确认：不以未实际签署开户协议为由，要求撤销开户协议或者确认开户协议无效或对开户协议效力提出任何异议。</w:t>
      </w:r>
    </w:p>
    <w:p w14:paraId="622F798B" w14:textId="09C7DF09" w:rsidR="00FF7505" w:rsidRPr="0010361B" w:rsidRDefault="00FF7505" w:rsidP="00FF7505">
      <w:pPr>
        <w:rPr>
          <w:sz w:val="24"/>
          <w:szCs w:val="24"/>
          <w:lang w:eastAsia="zh-CN"/>
          <w:rPrChange w:id="729" w:author="helloqiqi1007@163.com" w:date="2018-06-01T15:02:00Z">
            <w:rPr>
              <w:lang w:eastAsia="zh-CN"/>
            </w:rPr>
          </w:rPrChange>
        </w:rPr>
      </w:pPr>
      <w:r w:rsidRPr="0010361B">
        <w:rPr>
          <w:sz w:val="24"/>
          <w:szCs w:val="24"/>
          <w:lang w:eastAsia="zh-CN"/>
          <w:rPrChange w:id="730" w:author="helloqiqi1007@163.com" w:date="2018-06-01T15:02:00Z">
            <w:rPr>
              <w:lang w:eastAsia="zh-CN"/>
            </w:rPr>
          </w:rPrChange>
        </w:rPr>
        <w:t>3</w:t>
      </w:r>
      <w:r w:rsidRPr="0010361B">
        <w:rPr>
          <w:rFonts w:hint="eastAsia"/>
          <w:sz w:val="24"/>
          <w:szCs w:val="24"/>
          <w:lang w:eastAsia="zh-CN"/>
          <w:rPrChange w:id="731" w:author="helloqiqi1007@163.com" w:date="2018-06-01T15:02:00Z">
            <w:rPr>
              <w:rFonts w:hint="eastAsia"/>
              <w:lang w:eastAsia="zh-CN"/>
            </w:rPr>
          </w:rPrChange>
        </w:rPr>
        <w:t>、为了小泰公司能够依法合规地为本人提供网络借贷交易的居间服务，本人不可撤销的授权小泰公司将本人的个人信息（包括但不限于真实姓名、身份证、银行卡号及开户银行、联系方式等）披露给与小泰公司合作资金存管银行，用于为本人提供客户交易结算资金存管账户的开户、绑卡等服务使用。本人愿意就其从资金出借人处获取的资金款项，而委托</w:t>
      </w:r>
      <w:del w:id="732" w:author="helloqiqi1007@163.com" w:date="2018-06-01T14:02:00Z">
        <w:r w:rsidRPr="0010361B" w:rsidDel="00A44E32">
          <w:rPr>
            <w:rFonts w:hint="eastAsia"/>
            <w:sz w:val="24"/>
            <w:szCs w:val="24"/>
            <w:lang w:eastAsia="zh-CN"/>
            <w:rPrChange w:id="733" w:author="helloqiqi1007@163.com" w:date="2018-06-01T15:02:00Z">
              <w:rPr>
                <w:rFonts w:hint="eastAsia"/>
                <w:lang w:eastAsia="zh-CN"/>
              </w:rPr>
            </w:rPrChange>
          </w:rPr>
          <w:delText>蜂泰</w:delText>
        </w:r>
      </w:del>
      <w:ins w:id="734" w:author="helloqiqi1007@163.com" w:date="2018-06-01T14:02:00Z">
        <w:r w:rsidR="00A44E32" w:rsidRPr="0010361B">
          <w:rPr>
            <w:rFonts w:hint="eastAsia"/>
            <w:sz w:val="24"/>
            <w:szCs w:val="24"/>
            <w:lang w:eastAsia="zh-CN"/>
            <w:rPrChange w:id="735" w:author="helloqiqi1007@163.com" w:date="2018-06-01T15:02:00Z">
              <w:rPr>
                <w:rFonts w:hint="eastAsia"/>
                <w:lang w:eastAsia="zh-CN"/>
              </w:rPr>
            </w:rPrChange>
          </w:rPr>
          <w:t>米今</w:t>
        </w:r>
      </w:ins>
      <w:r w:rsidRPr="0010361B">
        <w:rPr>
          <w:rFonts w:hint="eastAsia"/>
          <w:sz w:val="24"/>
          <w:szCs w:val="24"/>
          <w:lang w:eastAsia="zh-CN"/>
          <w:rPrChange w:id="736" w:author="helloqiqi1007@163.com" w:date="2018-06-01T15:02:00Z">
            <w:rPr>
              <w:rFonts w:hint="eastAsia"/>
              <w:lang w:eastAsia="zh-CN"/>
            </w:rPr>
          </w:rPrChange>
        </w:rPr>
        <w:t>科技公司进行代收款。</w:t>
      </w:r>
      <w:del w:id="737" w:author="helloqiqi1007@163.com" w:date="2018-06-01T14:02:00Z">
        <w:r w:rsidRPr="0010361B" w:rsidDel="00A44E32">
          <w:rPr>
            <w:rFonts w:hint="eastAsia"/>
            <w:sz w:val="24"/>
            <w:szCs w:val="24"/>
            <w:lang w:eastAsia="zh-CN"/>
            <w:rPrChange w:id="738" w:author="helloqiqi1007@163.com" w:date="2018-06-01T15:02:00Z">
              <w:rPr>
                <w:rFonts w:hint="eastAsia"/>
                <w:lang w:eastAsia="zh-CN"/>
              </w:rPr>
            </w:rPrChange>
          </w:rPr>
          <w:delText>蜂泰</w:delText>
        </w:r>
      </w:del>
      <w:ins w:id="739" w:author="helloqiqi1007@163.com" w:date="2018-06-01T14:02:00Z">
        <w:r w:rsidR="00A44E32" w:rsidRPr="0010361B">
          <w:rPr>
            <w:rFonts w:hint="eastAsia"/>
            <w:sz w:val="24"/>
            <w:szCs w:val="24"/>
            <w:lang w:eastAsia="zh-CN"/>
            <w:rPrChange w:id="740" w:author="helloqiqi1007@163.com" w:date="2018-06-01T15:02:00Z">
              <w:rPr>
                <w:rFonts w:hint="eastAsia"/>
                <w:lang w:eastAsia="zh-CN"/>
              </w:rPr>
            </w:rPrChange>
          </w:rPr>
          <w:t>米今</w:t>
        </w:r>
      </w:ins>
      <w:r w:rsidRPr="0010361B">
        <w:rPr>
          <w:rFonts w:hint="eastAsia"/>
          <w:sz w:val="24"/>
          <w:szCs w:val="24"/>
          <w:lang w:eastAsia="zh-CN"/>
          <w:rPrChange w:id="741" w:author="helloqiqi1007@163.com" w:date="2018-06-01T15:02:00Z">
            <w:rPr>
              <w:rFonts w:hint="eastAsia"/>
              <w:lang w:eastAsia="zh-CN"/>
            </w:rPr>
          </w:rPrChange>
        </w:rPr>
        <w:t>科技公司有权决定是否提供前述代收服务，如</w:t>
      </w:r>
      <w:del w:id="742" w:author="helloqiqi1007@163.com" w:date="2018-06-01T14:02:00Z">
        <w:r w:rsidRPr="0010361B" w:rsidDel="00A44E32">
          <w:rPr>
            <w:rFonts w:hint="eastAsia"/>
            <w:sz w:val="24"/>
            <w:szCs w:val="24"/>
            <w:lang w:eastAsia="zh-CN"/>
            <w:rPrChange w:id="743" w:author="helloqiqi1007@163.com" w:date="2018-06-01T15:02:00Z">
              <w:rPr>
                <w:rFonts w:hint="eastAsia"/>
                <w:lang w:eastAsia="zh-CN"/>
              </w:rPr>
            </w:rPrChange>
          </w:rPr>
          <w:delText>蜂泰</w:delText>
        </w:r>
      </w:del>
      <w:ins w:id="744" w:author="helloqiqi1007@163.com" w:date="2018-06-01T14:02:00Z">
        <w:r w:rsidR="00A44E32" w:rsidRPr="0010361B">
          <w:rPr>
            <w:rFonts w:hint="eastAsia"/>
            <w:sz w:val="24"/>
            <w:szCs w:val="24"/>
            <w:lang w:eastAsia="zh-CN"/>
            <w:rPrChange w:id="745" w:author="helloqiqi1007@163.com" w:date="2018-06-01T15:02:00Z">
              <w:rPr>
                <w:rFonts w:hint="eastAsia"/>
                <w:lang w:eastAsia="zh-CN"/>
              </w:rPr>
            </w:rPrChange>
          </w:rPr>
          <w:t>米今</w:t>
        </w:r>
      </w:ins>
      <w:r w:rsidRPr="0010361B">
        <w:rPr>
          <w:rFonts w:hint="eastAsia"/>
          <w:sz w:val="24"/>
          <w:szCs w:val="24"/>
          <w:lang w:eastAsia="zh-CN"/>
          <w:rPrChange w:id="746" w:author="helloqiqi1007@163.com" w:date="2018-06-01T15:02:00Z">
            <w:rPr>
              <w:rFonts w:hint="eastAsia"/>
              <w:lang w:eastAsia="zh-CN"/>
            </w:rPr>
          </w:rPrChange>
        </w:rPr>
        <w:t>科技愿意代收款项的，则</w:t>
      </w:r>
      <w:del w:id="747" w:author="helloqiqi1007@163.com" w:date="2018-06-01T14:02:00Z">
        <w:r w:rsidRPr="0010361B" w:rsidDel="00A44E32">
          <w:rPr>
            <w:rFonts w:hint="eastAsia"/>
            <w:sz w:val="24"/>
            <w:szCs w:val="24"/>
            <w:lang w:eastAsia="zh-CN"/>
            <w:rPrChange w:id="748" w:author="helloqiqi1007@163.com" w:date="2018-06-01T15:02:00Z">
              <w:rPr>
                <w:rFonts w:hint="eastAsia"/>
                <w:lang w:eastAsia="zh-CN"/>
              </w:rPr>
            </w:rPrChange>
          </w:rPr>
          <w:delText>蜂泰</w:delText>
        </w:r>
      </w:del>
      <w:ins w:id="749" w:author="helloqiqi1007@163.com" w:date="2018-06-01T14:02:00Z">
        <w:r w:rsidR="00A44E32" w:rsidRPr="0010361B">
          <w:rPr>
            <w:rFonts w:hint="eastAsia"/>
            <w:sz w:val="24"/>
            <w:szCs w:val="24"/>
            <w:lang w:eastAsia="zh-CN"/>
            <w:rPrChange w:id="750" w:author="helloqiqi1007@163.com" w:date="2018-06-01T15:02:00Z">
              <w:rPr>
                <w:rFonts w:hint="eastAsia"/>
                <w:lang w:eastAsia="zh-CN"/>
              </w:rPr>
            </w:rPrChange>
          </w:rPr>
          <w:t>米今</w:t>
        </w:r>
      </w:ins>
      <w:r w:rsidRPr="0010361B">
        <w:rPr>
          <w:rFonts w:hint="eastAsia"/>
          <w:sz w:val="24"/>
          <w:szCs w:val="24"/>
          <w:lang w:eastAsia="zh-CN"/>
          <w:rPrChange w:id="751" w:author="helloqiqi1007@163.com" w:date="2018-06-01T15:02:00Z">
            <w:rPr>
              <w:rFonts w:hint="eastAsia"/>
              <w:lang w:eastAsia="zh-CN"/>
            </w:rPr>
          </w:rPrChange>
        </w:rPr>
        <w:t>科技无需就此向本人支付任何费用及款项，且</w:t>
      </w:r>
      <w:del w:id="752" w:author="helloqiqi1007@163.com" w:date="2018-06-01T14:02:00Z">
        <w:r w:rsidRPr="0010361B" w:rsidDel="00A44E32">
          <w:rPr>
            <w:rFonts w:hint="eastAsia"/>
            <w:sz w:val="24"/>
            <w:szCs w:val="24"/>
            <w:lang w:eastAsia="zh-CN"/>
            <w:rPrChange w:id="753" w:author="helloqiqi1007@163.com" w:date="2018-06-01T15:02:00Z">
              <w:rPr>
                <w:rFonts w:hint="eastAsia"/>
                <w:lang w:eastAsia="zh-CN"/>
              </w:rPr>
            </w:rPrChange>
          </w:rPr>
          <w:delText>蜂泰</w:delText>
        </w:r>
      </w:del>
      <w:ins w:id="754" w:author="helloqiqi1007@163.com" w:date="2018-06-01T14:02:00Z">
        <w:r w:rsidR="00A44E32" w:rsidRPr="0010361B">
          <w:rPr>
            <w:rFonts w:hint="eastAsia"/>
            <w:sz w:val="24"/>
            <w:szCs w:val="24"/>
            <w:lang w:eastAsia="zh-CN"/>
            <w:rPrChange w:id="755" w:author="helloqiqi1007@163.com" w:date="2018-06-01T15:02:00Z">
              <w:rPr>
                <w:rFonts w:hint="eastAsia"/>
                <w:lang w:eastAsia="zh-CN"/>
              </w:rPr>
            </w:rPrChange>
          </w:rPr>
          <w:t>米今</w:t>
        </w:r>
      </w:ins>
      <w:r w:rsidRPr="0010361B">
        <w:rPr>
          <w:rFonts w:hint="eastAsia"/>
          <w:sz w:val="24"/>
          <w:szCs w:val="24"/>
          <w:lang w:eastAsia="zh-CN"/>
          <w:rPrChange w:id="756" w:author="helloqiqi1007@163.com" w:date="2018-06-01T15:02:00Z">
            <w:rPr>
              <w:rFonts w:hint="eastAsia"/>
              <w:lang w:eastAsia="zh-CN"/>
            </w:rPr>
          </w:rPrChange>
        </w:rPr>
        <w:t>科技提供代收服务的，以资金款项进入甲方认同的账户为准。</w:t>
      </w:r>
    </w:p>
    <w:p w14:paraId="5256B637" w14:textId="77777777" w:rsidR="00FF7505" w:rsidRPr="0010361B" w:rsidRDefault="00FF7505" w:rsidP="00FF7505">
      <w:pPr>
        <w:rPr>
          <w:sz w:val="24"/>
          <w:szCs w:val="24"/>
          <w:lang w:eastAsia="zh-CN"/>
          <w:rPrChange w:id="757" w:author="helloqiqi1007@163.com" w:date="2018-06-01T15:02:00Z">
            <w:rPr>
              <w:lang w:eastAsia="zh-CN"/>
            </w:rPr>
          </w:rPrChange>
        </w:rPr>
      </w:pPr>
      <w:r w:rsidRPr="0010361B">
        <w:rPr>
          <w:sz w:val="24"/>
          <w:szCs w:val="24"/>
          <w:lang w:eastAsia="zh-CN"/>
          <w:rPrChange w:id="758" w:author="helloqiqi1007@163.com" w:date="2018-06-01T15:02:00Z">
            <w:rPr>
              <w:lang w:eastAsia="zh-CN"/>
            </w:rPr>
          </w:rPrChange>
        </w:rPr>
        <w:lastRenderedPageBreak/>
        <w:t>4</w:t>
      </w:r>
      <w:r w:rsidRPr="0010361B">
        <w:rPr>
          <w:rFonts w:hint="eastAsia"/>
          <w:sz w:val="24"/>
          <w:szCs w:val="24"/>
          <w:lang w:eastAsia="zh-CN"/>
          <w:rPrChange w:id="759" w:author="helloqiqi1007@163.com" w:date="2018-06-01T15:02:00Z">
            <w:rPr>
              <w:rFonts w:hint="eastAsia"/>
              <w:lang w:eastAsia="zh-CN"/>
            </w:rPr>
          </w:rPrChange>
        </w:rPr>
        <w:t>、小泰公司、本公司应当对本人的个人信息严格保密，除因交易所需或有合法依据外，不得对外披露。</w:t>
      </w:r>
    </w:p>
    <w:p w14:paraId="63994B52" w14:textId="77777777" w:rsidR="00FF7505" w:rsidRPr="0010361B" w:rsidRDefault="00FF7505" w:rsidP="00FF7505">
      <w:pPr>
        <w:rPr>
          <w:sz w:val="24"/>
          <w:szCs w:val="24"/>
          <w:lang w:eastAsia="zh-CN"/>
          <w:rPrChange w:id="760" w:author="helloqiqi1007@163.com" w:date="2018-06-01T15:02:00Z">
            <w:rPr>
              <w:lang w:eastAsia="zh-CN"/>
            </w:rPr>
          </w:rPrChange>
        </w:rPr>
      </w:pPr>
      <w:r w:rsidRPr="0010361B">
        <w:rPr>
          <w:sz w:val="24"/>
          <w:szCs w:val="24"/>
          <w:lang w:eastAsia="zh-CN"/>
          <w:rPrChange w:id="761" w:author="helloqiqi1007@163.com" w:date="2018-06-01T15:02:00Z">
            <w:rPr>
              <w:lang w:eastAsia="zh-CN"/>
            </w:rPr>
          </w:rPrChange>
        </w:rPr>
        <w:t>5</w:t>
      </w:r>
      <w:r w:rsidRPr="0010361B">
        <w:rPr>
          <w:rFonts w:hint="eastAsia"/>
          <w:sz w:val="24"/>
          <w:szCs w:val="24"/>
          <w:lang w:eastAsia="zh-CN"/>
          <w:rPrChange w:id="762" w:author="helloqiqi1007@163.com" w:date="2018-06-01T15:02:00Z">
            <w:rPr>
              <w:rFonts w:hint="eastAsia"/>
              <w:lang w:eastAsia="zh-CN"/>
            </w:rPr>
          </w:rPrChange>
        </w:rPr>
        <w:t>、本人同意并确认，本公司或小泰公司有权将本人提供的或其自行收集的本人个人资料信息（包括但不限于真实姓名、身份证、银行卡号及开户银行、联系方式等）用于（包括但不限于）以下用途：（</w:t>
      </w:r>
      <w:r w:rsidRPr="0010361B">
        <w:rPr>
          <w:sz w:val="24"/>
          <w:szCs w:val="24"/>
          <w:lang w:eastAsia="zh-CN"/>
          <w:rPrChange w:id="763" w:author="helloqiqi1007@163.com" w:date="2018-06-01T15:02:00Z">
            <w:rPr>
              <w:lang w:eastAsia="zh-CN"/>
            </w:rPr>
          </w:rPrChange>
        </w:rPr>
        <w:t>1</w:t>
      </w:r>
      <w:r w:rsidRPr="0010361B">
        <w:rPr>
          <w:rFonts w:hint="eastAsia"/>
          <w:sz w:val="24"/>
          <w:szCs w:val="24"/>
          <w:lang w:eastAsia="zh-CN"/>
          <w:rPrChange w:id="764" w:author="helloqiqi1007@163.com" w:date="2018-06-01T15:02:00Z">
            <w:rPr>
              <w:rFonts w:hint="eastAsia"/>
              <w:lang w:eastAsia="zh-CN"/>
            </w:rPr>
          </w:rPrChange>
        </w:rPr>
        <w:t>）基于履行协议、提供服务、解决争议、保障交易安全、控制交易风险等目的使用，且为保障以上目的实现，在必要时向包括但不限于出借人、债权受让人、征信机构、经授权进行贷后管理及逾期催收服务的第三方机构等披露；（</w:t>
      </w:r>
      <w:r w:rsidRPr="0010361B">
        <w:rPr>
          <w:sz w:val="24"/>
          <w:szCs w:val="24"/>
          <w:lang w:eastAsia="zh-CN"/>
          <w:rPrChange w:id="765" w:author="helloqiqi1007@163.com" w:date="2018-06-01T15:02:00Z">
            <w:rPr>
              <w:lang w:eastAsia="zh-CN"/>
            </w:rPr>
          </w:rPrChange>
        </w:rPr>
        <w:t>2</w:t>
      </w:r>
      <w:r w:rsidRPr="0010361B">
        <w:rPr>
          <w:rFonts w:hint="eastAsia"/>
          <w:sz w:val="24"/>
          <w:szCs w:val="24"/>
          <w:lang w:eastAsia="zh-CN"/>
          <w:rPrChange w:id="766" w:author="helloqiqi1007@163.com" w:date="2018-06-01T15:02:00Z">
            <w:rPr>
              <w:rFonts w:hint="eastAsia"/>
              <w:lang w:eastAsia="zh-CN"/>
            </w:rPr>
          </w:rPrChange>
        </w:rPr>
        <w:t>）为良好完成本借款服务，向与借款服务有必要合作关系的第三方提供、查询、收集本人必要的个人资料信息；（</w:t>
      </w:r>
      <w:r w:rsidRPr="0010361B">
        <w:rPr>
          <w:sz w:val="24"/>
          <w:szCs w:val="24"/>
          <w:lang w:eastAsia="zh-CN"/>
          <w:rPrChange w:id="767" w:author="helloqiqi1007@163.com" w:date="2018-06-01T15:02:00Z">
            <w:rPr>
              <w:lang w:eastAsia="zh-CN"/>
            </w:rPr>
          </w:rPrChange>
        </w:rPr>
        <w:t>3</w:t>
      </w:r>
      <w:r w:rsidRPr="0010361B">
        <w:rPr>
          <w:rFonts w:hint="eastAsia"/>
          <w:sz w:val="24"/>
          <w:szCs w:val="24"/>
          <w:lang w:eastAsia="zh-CN"/>
          <w:rPrChange w:id="768" w:author="helloqiqi1007@163.com" w:date="2018-06-01T15:02:00Z">
            <w:rPr>
              <w:rFonts w:hint="eastAsia"/>
              <w:lang w:eastAsia="zh-CN"/>
            </w:rPr>
          </w:rPrChange>
        </w:rPr>
        <w:t>）在不透露个人隐私资料的前提下，有权对包含本人在内的整个用户数据库进行分析并对用户数据库进行商业利用；（</w:t>
      </w:r>
      <w:r w:rsidRPr="0010361B">
        <w:rPr>
          <w:sz w:val="24"/>
          <w:szCs w:val="24"/>
          <w:lang w:eastAsia="zh-CN"/>
          <w:rPrChange w:id="769" w:author="helloqiqi1007@163.com" w:date="2018-06-01T15:02:00Z">
            <w:rPr>
              <w:lang w:eastAsia="zh-CN"/>
            </w:rPr>
          </w:rPrChange>
        </w:rPr>
        <w:t>4</w:t>
      </w:r>
      <w:r w:rsidRPr="0010361B">
        <w:rPr>
          <w:rFonts w:hint="eastAsia"/>
          <w:sz w:val="24"/>
          <w:szCs w:val="24"/>
          <w:lang w:eastAsia="zh-CN"/>
          <w:rPrChange w:id="770" w:author="helloqiqi1007@163.com" w:date="2018-06-01T15:02:00Z">
            <w:rPr>
              <w:rFonts w:hint="eastAsia"/>
              <w:lang w:eastAsia="zh-CN"/>
            </w:rPr>
          </w:rPrChange>
        </w:rPr>
        <w:t>）基于更优质服务之目的，通过使用和分析本人的个人资料信息，向本人提供本人可能感兴趣的产品或服务信息。</w:t>
      </w:r>
    </w:p>
    <w:p w14:paraId="0AEB85D9" w14:textId="77777777" w:rsidR="00FF7505" w:rsidRPr="0010361B" w:rsidRDefault="00FF7505" w:rsidP="00FF7505">
      <w:pPr>
        <w:rPr>
          <w:sz w:val="24"/>
          <w:szCs w:val="24"/>
          <w:lang w:eastAsia="zh-CN"/>
          <w:rPrChange w:id="771" w:author="helloqiqi1007@163.com" w:date="2018-06-01T15:02:00Z">
            <w:rPr>
              <w:lang w:eastAsia="zh-CN"/>
            </w:rPr>
          </w:rPrChange>
        </w:rPr>
      </w:pPr>
      <w:r w:rsidRPr="0010361B">
        <w:rPr>
          <w:sz w:val="24"/>
          <w:szCs w:val="24"/>
          <w:lang w:eastAsia="zh-CN"/>
          <w:rPrChange w:id="772" w:author="helloqiqi1007@163.com" w:date="2018-06-01T15:02:00Z">
            <w:rPr>
              <w:lang w:eastAsia="zh-CN"/>
            </w:rPr>
          </w:rPrChange>
        </w:rPr>
        <w:t>6</w:t>
      </w:r>
      <w:r w:rsidRPr="0010361B">
        <w:rPr>
          <w:rFonts w:hint="eastAsia"/>
          <w:sz w:val="24"/>
          <w:szCs w:val="24"/>
          <w:lang w:eastAsia="zh-CN"/>
          <w:rPrChange w:id="773" w:author="helloqiqi1007@163.com" w:date="2018-06-01T15:02:00Z">
            <w:rPr>
              <w:rFonts w:hint="eastAsia"/>
              <w:lang w:eastAsia="zh-CN"/>
            </w:rPr>
          </w:rPrChange>
        </w:rPr>
        <w:t>、本人确认，在下列情形下，本公司或小泰公司有权依法或根据约定在必要范围内披露本人个人资料信息或机构信息：（</w:t>
      </w:r>
      <w:r w:rsidRPr="0010361B">
        <w:rPr>
          <w:sz w:val="24"/>
          <w:szCs w:val="24"/>
          <w:lang w:eastAsia="zh-CN"/>
          <w:rPrChange w:id="774" w:author="helloqiqi1007@163.com" w:date="2018-06-01T15:02:00Z">
            <w:rPr>
              <w:lang w:eastAsia="zh-CN"/>
            </w:rPr>
          </w:rPrChange>
        </w:rPr>
        <w:t>1</w:t>
      </w:r>
      <w:r w:rsidRPr="0010361B">
        <w:rPr>
          <w:rFonts w:hint="eastAsia"/>
          <w:sz w:val="24"/>
          <w:szCs w:val="24"/>
          <w:lang w:eastAsia="zh-CN"/>
          <w:rPrChange w:id="775" w:author="helloqiqi1007@163.com" w:date="2018-06-01T15:02:00Z">
            <w:rPr>
              <w:rFonts w:hint="eastAsia"/>
              <w:lang w:eastAsia="zh-CN"/>
            </w:rPr>
          </w:rPrChange>
        </w:rPr>
        <w:t>）根据法律法规、司法程序或政府主管部门、行业自律组织的要求；（</w:t>
      </w:r>
      <w:r w:rsidRPr="0010361B">
        <w:rPr>
          <w:sz w:val="24"/>
          <w:szCs w:val="24"/>
          <w:lang w:eastAsia="zh-CN"/>
          <w:rPrChange w:id="776" w:author="helloqiqi1007@163.com" w:date="2018-06-01T15:02:00Z">
            <w:rPr>
              <w:lang w:eastAsia="zh-CN"/>
            </w:rPr>
          </w:rPrChange>
        </w:rPr>
        <w:t>2</w:t>
      </w:r>
      <w:r w:rsidRPr="0010361B">
        <w:rPr>
          <w:rFonts w:hint="eastAsia"/>
          <w:sz w:val="24"/>
          <w:szCs w:val="24"/>
          <w:lang w:eastAsia="zh-CN"/>
          <w:rPrChange w:id="777" w:author="helloqiqi1007@163.com" w:date="2018-06-01T15:02:00Z">
            <w:rPr>
              <w:rFonts w:hint="eastAsia"/>
              <w:lang w:eastAsia="zh-CN"/>
            </w:rPr>
          </w:rPrChange>
        </w:rPr>
        <w:t>）事先获得本人同意或授权的其他情形。</w:t>
      </w:r>
    </w:p>
    <w:p w14:paraId="087A8F61" w14:textId="77777777" w:rsidR="00FF7505" w:rsidRPr="0010361B" w:rsidRDefault="00FF7505" w:rsidP="00FF7505">
      <w:pPr>
        <w:rPr>
          <w:sz w:val="24"/>
          <w:szCs w:val="24"/>
          <w:lang w:eastAsia="zh-CN"/>
          <w:rPrChange w:id="778" w:author="helloqiqi1007@163.com" w:date="2018-06-01T15:02:00Z">
            <w:rPr>
              <w:lang w:eastAsia="zh-CN"/>
            </w:rPr>
          </w:rPrChange>
        </w:rPr>
      </w:pPr>
    </w:p>
    <w:p w14:paraId="60DB42E5" w14:textId="77777777" w:rsidR="00FF7505" w:rsidRPr="0010361B" w:rsidRDefault="00FF7505" w:rsidP="00FF7505">
      <w:pPr>
        <w:rPr>
          <w:sz w:val="24"/>
          <w:szCs w:val="24"/>
          <w:lang w:eastAsia="zh-CN"/>
          <w:rPrChange w:id="779" w:author="helloqiqi1007@163.com" w:date="2018-06-01T15:02:00Z">
            <w:rPr>
              <w:lang w:eastAsia="zh-CN"/>
            </w:rPr>
          </w:rPrChange>
        </w:rPr>
      </w:pPr>
      <w:r w:rsidRPr="0010361B">
        <w:rPr>
          <w:rFonts w:hint="eastAsia"/>
          <w:sz w:val="24"/>
          <w:szCs w:val="24"/>
          <w:lang w:eastAsia="zh-CN"/>
          <w:rPrChange w:id="780" w:author="helloqiqi1007@163.com" w:date="2018-06-01T15:02:00Z">
            <w:rPr>
              <w:rFonts w:hint="eastAsia"/>
              <w:lang w:eastAsia="zh-CN"/>
            </w:rPr>
          </w:rPrChange>
        </w:rPr>
        <w:t>特别声明：</w:t>
      </w:r>
    </w:p>
    <w:p w14:paraId="56A2300B" w14:textId="77777777" w:rsidR="00FF7505" w:rsidRPr="0010361B" w:rsidRDefault="00FF7505" w:rsidP="00FF7505">
      <w:pPr>
        <w:rPr>
          <w:sz w:val="24"/>
          <w:szCs w:val="24"/>
          <w:lang w:eastAsia="zh-CN"/>
          <w:rPrChange w:id="781" w:author="helloqiqi1007@163.com" w:date="2018-06-01T15:02:00Z">
            <w:rPr>
              <w:lang w:eastAsia="zh-CN"/>
            </w:rPr>
          </w:rPrChange>
        </w:rPr>
      </w:pPr>
      <w:r w:rsidRPr="0010361B">
        <w:rPr>
          <w:rFonts w:hint="eastAsia"/>
          <w:sz w:val="24"/>
          <w:szCs w:val="24"/>
          <w:lang w:eastAsia="zh-CN"/>
          <w:rPrChange w:id="782" w:author="helloqiqi1007@163.com" w:date="2018-06-01T15:02:00Z">
            <w:rPr>
              <w:rFonts w:hint="eastAsia"/>
              <w:lang w:eastAsia="zh-CN"/>
            </w:rPr>
          </w:rPrChange>
        </w:rPr>
        <w:t>本人已知悉本授权书全部内容（特别是加粗字体内容）的含义及因此产生的法律效力，自愿作出以上授权。本授权书是本人真实意思表示，本人同意承担由此带来的一切法律后果。</w:t>
      </w:r>
    </w:p>
    <w:p w14:paraId="271A0292" w14:textId="77777777" w:rsidR="00FF7505" w:rsidRPr="0010361B" w:rsidRDefault="00FF7505" w:rsidP="00FF7505">
      <w:pPr>
        <w:rPr>
          <w:sz w:val="24"/>
          <w:szCs w:val="24"/>
          <w:lang w:eastAsia="zh-CN"/>
          <w:rPrChange w:id="783" w:author="helloqiqi1007@163.com" w:date="2018-06-01T15:02:00Z">
            <w:rPr>
              <w:lang w:eastAsia="zh-CN"/>
            </w:rPr>
          </w:rPrChange>
        </w:rPr>
      </w:pPr>
      <w:r w:rsidRPr="0010361B">
        <w:rPr>
          <w:rFonts w:hint="eastAsia"/>
          <w:sz w:val="24"/>
          <w:szCs w:val="24"/>
          <w:lang w:eastAsia="zh-CN"/>
          <w:rPrChange w:id="784" w:author="helloqiqi1007@163.com" w:date="2018-06-01T15:02:00Z">
            <w:rPr>
              <w:rFonts w:hint="eastAsia"/>
              <w:lang w:eastAsia="zh-CN"/>
            </w:rPr>
          </w:rPrChange>
        </w:rPr>
        <w:t>本授权书经本人在本公司提供的服务界面点击确认后即时生效，且效力具有独立性，不因相关业务合同或条款无效或被撤销而无效或失效。本授权一经做出，便不可撤销。</w:t>
      </w:r>
    </w:p>
    <w:p w14:paraId="2BE15616" w14:textId="77777777" w:rsidR="00FF7505" w:rsidRPr="0010361B" w:rsidRDefault="00FF7505" w:rsidP="00FF7505">
      <w:pPr>
        <w:rPr>
          <w:sz w:val="24"/>
          <w:szCs w:val="24"/>
          <w:lang w:eastAsia="zh-CN"/>
          <w:rPrChange w:id="785" w:author="helloqiqi1007@163.com" w:date="2018-06-01T15:02:00Z">
            <w:rPr>
              <w:lang w:eastAsia="zh-CN"/>
            </w:rPr>
          </w:rPrChange>
        </w:rPr>
      </w:pPr>
    </w:p>
    <w:p w14:paraId="7EB0428F" w14:textId="77777777" w:rsidR="00FF7505" w:rsidRPr="0010361B" w:rsidRDefault="00FF7505" w:rsidP="00FF7505">
      <w:pPr>
        <w:rPr>
          <w:sz w:val="24"/>
          <w:szCs w:val="24"/>
          <w:lang w:eastAsia="zh-CN"/>
          <w:rPrChange w:id="786" w:author="helloqiqi1007@163.com" w:date="2018-06-01T15:02:00Z">
            <w:rPr>
              <w:lang w:eastAsia="zh-CN"/>
            </w:rPr>
          </w:rPrChange>
        </w:rPr>
      </w:pPr>
    </w:p>
    <w:p w14:paraId="037B54B2" w14:textId="77777777" w:rsidR="0010361B" w:rsidRDefault="0010361B" w:rsidP="0010361B">
      <w:pPr>
        <w:rPr>
          <w:ins w:id="787" w:author="helloqiqi1007@163.com" w:date="2018-06-01T15:02:00Z"/>
          <w:rFonts w:asciiTheme="minorEastAsia" w:hAnsiTheme="minorEastAsia" w:cstheme="minorEastAsia"/>
          <w:sz w:val="24"/>
          <w:szCs w:val="24"/>
          <w:lang w:eastAsia="zh-CN"/>
        </w:rPr>
      </w:pPr>
    </w:p>
    <w:p w14:paraId="2D6CDAED" w14:textId="77777777" w:rsidR="0010361B" w:rsidRDefault="0010361B" w:rsidP="0010361B">
      <w:pPr>
        <w:rPr>
          <w:ins w:id="788" w:author="helloqiqi1007@163.com" w:date="2018-06-01T15:02:00Z"/>
          <w:rFonts w:asciiTheme="minorEastAsia" w:hAnsiTheme="minorEastAsia" w:cstheme="minorEastAsia"/>
          <w:sz w:val="24"/>
          <w:szCs w:val="24"/>
        </w:rPr>
      </w:pPr>
      <w:proofErr w:type="spellStart"/>
      <w:ins w:id="789" w:author="helloqiqi1007@163.com" w:date="2018-06-01T15:02:00Z">
        <w:r>
          <w:rPr>
            <w:rFonts w:asciiTheme="minorEastAsia" w:hAnsiTheme="minorEastAsia" w:cstheme="minorEastAsia" w:hint="eastAsia"/>
            <w:sz w:val="24"/>
            <w:szCs w:val="24"/>
          </w:rPr>
          <w:t>授权人</w:t>
        </w:r>
        <w:proofErr w:type="spellEnd"/>
        <w:r>
          <w:rPr>
            <w:rFonts w:asciiTheme="minorEastAsia" w:hAnsiTheme="minorEastAsia" w:cstheme="minorEastAsia" w:hint="eastAsia"/>
            <w:sz w:val="24"/>
            <w:szCs w:val="24"/>
          </w:rPr>
          <w:t>：</w:t>
        </w:r>
        <w:r w:rsidRPr="00E67CD0">
          <w:rPr>
            <w:rFonts w:asciiTheme="minorEastAsia" w:hAnsiTheme="minorEastAsia" w:cstheme="minorEastAsia" w:hint="eastAsia"/>
            <w:sz w:val="24"/>
            <w:szCs w:val="24"/>
            <w:u w:val="single"/>
            <w:rPrChange w:id="790" w:author="helloqiqi1007@163.com" w:date="2018-06-05T19:21:00Z">
              <w:rPr>
                <w:rFonts w:asciiTheme="minorEastAsia" w:hAnsiTheme="minorEastAsia" w:cstheme="minorEastAsia" w:hint="eastAsia"/>
                <w:sz w:val="24"/>
                <w:szCs w:val="24"/>
              </w:rPr>
            </w:rPrChange>
          </w:rPr>
          <w:t xml:space="preserve">                        </w:t>
        </w:r>
        <w:r>
          <w:rPr>
            <w:rFonts w:asciiTheme="minorEastAsia" w:hAnsiTheme="minorEastAsia" w:cstheme="minorEastAsia" w:hint="eastAsia"/>
            <w:sz w:val="24"/>
            <w:szCs w:val="24"/>
          </w:rPr>
          <w:t xml:space="preserve">        </w:t>
        </w:r>
      </w:ins>
    </w:p>
    <w:p w14:paraId="44177AA8" w14:textId="63C34F86" w:rsidR="0010361B" w:rsidRDefault="0010361B" w:rsidP="0010361B">
      <w:pPr>
        <w:rPr>
          <w:ins w:id="791" w:author="helloqiqi1007@163.com" w:date="2018-06-01T15:02:00Z"/>
          <w:rFonts w:asciiTheme="minorEastAsia" w:hAnsiTheme="minorEastAsia" w:cstheme="minorEastAsia"/>
          <w:sz w:val="24"/>
          <w:szCs w:val="24"/>
          <w:lang w:val="en-US" w:eastAsia="zh-CN"/>
        </w:rPr>
      </w:pPr>
      <w:proofErr w:type="spellStart"/>
      <w:ins w:id="792" w:author="helloqiqi1007@163.com" w:date="2018-06-01T15:02:00Z">
        <w:r>
          <w:rPr>
            <w:rFonts w:asciiTheme="minorEastAsia" w:hAnsiTheme="minorEastAsia" w:cstheme="minorEastAsia" w:hint="eastAsia"/>
            <w:sz w:val="24"/>
            <w:szCs w:val="24"/>
          </w:rPr>
          <w:t>日期</w:t>
        </w:r>
        <w:proofErr w:type="spellEnd"/>
        <w:r>
          <w:rPr>
            <w:rFonts w:asciiTheme="minorEastAsia" w:hAnsiTheme="minorEastAsia" w:cstheme="minorEastAsia" w:hint="eastAsia"/>
            <w:sz w:val="24"/>
            <w:szCs w:val="24"/>
          </w:rPr>
          <w:t>：</w:t>
        </w:r>
      </w:ins>
      <w:ins w:id="793" w:author="helloqiqi1007@163.com" w:date="2018-06-05T19:22:00Z">
        <w:r w:rsidR="00E67CD0" w:rsidRPr="00E67CD0">
          <w:rPr>
            <w:rFonts w:asciiTheme="minorEastAsia" w:hAnsiTheme="minorEastAsia" w:cstheme="minorEastAsia" w:hint="eastAsia"/>
            <w:color w:val="000000" w:themeColor="text1"/>
            <w:sz w:val="24"/>
            <w:szCs w:val="24"/>
            <w:u w:val="single"/>
            <w:lang w:val="en-US" w:eastAsia="zh-CN"/>
            <w:rPrChange w:id="794" w:author="helloqiqi1007@163.com" w:date="2018-06-05T19:22:00Z">
              <w:rPr>
                <w:rFonts w:asciiTheme="minorEastAsia" w:hAnsiTheme="minorEastAsia" w:cstheme="minorEastAsia" w:hint="eastAsia"/>
                <w:color w:val="000000" w:themeColor="text1"/>
                <w:sz w:val="24"/>
                <w:szCs w:val="24"/>
                <w:lang w:val="en-US" w:eastAsia="zh-CN"/>
              </w:rPr>
            </w:rPrChange>
          </w:rPr>
          <w:t xml:space="preserve">       </w:t>
        </w:r>
      </w:ins>
      <w:ins w:id="795" w:author="helloqiqi1007@163.com" w:date="2018-06-01T15:02:00Z">
        <w:r>
          <w:rPr>
            <w:rFonts w:asciiTheme="minorEastAsia" w:hAnsiTheme="minorEastAsia" w:cstheme="minorEastAsia" w:hint="eastAsia"/>
            <w:color w:val="000000" w:themeColor="text1"/>
            <w:sz w:val="24"/>
            <w:szCs w:val="24"/>
            <w:lang w:val="en-US" w:eastAsia="zh-CN"/>
          </w:rPr>
          <w:t>年</w:t>
        </w:r>
      </w:ins>
      <w:ins w:id="796" w:author="helloqiqi1007@163.com" w:date="2018-06-05T19:22:00Z">
        <w:r w:rsidR="00E67CD0">
          <w:rPr>
            <w:rFonts w:asciiTheme="minorEastAsia" w:hAnsiTheme="minorEastAsia" w:cstheme="minorEastAsia" w:hint="eastAsia"/>
            <w:color w:val="000000" w:themeColor="text1"/>
            <w:sz w:val="24"/>
            <w:szCs w:val="24"/>
            <w:u w:val="single"/>
            <w:lang w:val="en-US" w:eastAsia="zh-CN"/>
          </w:rPr>
          <w:t xml:space="preserve">          </w:t>
        </w:r>
      </w:ins>
      <w:ins w:id="797" w:author="helloqiqi1007@163.com" w:date="2018-06-01T15:02:00Z">
        <w:r>
          <w:rPr>
            <w:rFonts w:asciiTheme="minorEastAsia" w:hAnsiTheme="minorEastAsia" w:cstheme="minorEastAsia" w:hint="eastAsia"/>
            <w:color w:val="000000" w:themeColor="text1"/>
            <w:sz w:val="24"/>
            <w:szCs w:val="24"/>
            <w:lang w:val="en-US" w:eastAsia="zh-CN"/>
          </w:rPr>
          <w:t>月</w:t>
        </w:r>
      </w:ins>
      <w:ins w:id="798" w:author="helloqiqi1007@163.com" w:date="2018-06-05T19:22:00Z">
        <w:r w:rsidR="00E67CD0">
          <w:rPr>
            <w:rFonts w:asciiTheme="minorEastAsia" w:hAnsiTheme="minorEastAsia" w:cstheme="minorEastAsia" w:hint="eastAsia"/>
            <w:color w:val="000000" w:themeColor="text1"/>
            <w:sz w:val="24"/>
            <w:szCs w:val="24"/>
            <w:u w:val="single"/>
            <w:lang w:val="en-US" w:eastAsia="zh-CN"/>
          </w:rPr>
          <w:t xml:space="preserve">          </w:t>
        </w:r>
      </w:ins>
      <w:ins w:id="799" w:author="helloqiqi1007@163.com" w:date="2018-06-01T15:02:00Z">
        <w:r>
          <w:rPr>
            <w:rFonts w:asciiTheme="minorEastAsia" w:hAnsiTheme="minorEastAsia" w:cstheme="minorEastAsia" w:hint="eastAsia"/>
            <w:color w:val="000000" w:themeColor="text1"/>
            <w:sz w:val="24"/>
            <w:szCs w:val="24"/>
            <w:lang w:val="en-US" w:eastAsia="zh-CN"/>
          </w:rPr>
          <w:t>日</w:t>
        </w:r>
        <w:r>
          <w:rPr>
            <w:rFonts w:asciiTheme="minorEastAsia" w:hAnsiTheme="minorEastAsia" w:cstheme="minorEastAsia" w:hint="eastAsia"/>
            <w:sz w:val="24"/>
            <w:szCs w:val="24"/>
          </w:rPr>
          <w:t xml:space="preserve">          </w:t>
        </w:r>
      </w:ins>
    </w:p>
    <w:p w14:paraId="4AF66D79" w14:textId="02F76E01" w:rsidR="00FF7505" w:rsidRPr="0010361B" w:rsidDel="0010361B" w:rsidRDefault="00FF7505" w:rsidP="0010361B">
      <w:pPr>
        <w:rPr>
          <w:del w:id="800" w:author="helloqiqi1007@163.com" w:date="2018-06-01T15:02:00Z"/>
          <w:sz w:val="24"/>
          <w:szCs w:val="24"/>
          <w:lang w:eastAsia="zh-CN"/>
          <w:rPrChange w:id="801" w:author="helloqiqi1007@163.com" w:date="2018-06-01T15:02:00Z">
            <w:rPr>
              <w:del w:id="802" w:author="helloqiqi1007@163.com" w:date="2018-06-01T15:02:00Z"/>
              <w:lang w:eastAsia="zh-CN"/>
            </w:rPr>
          </w:rPrChange>
        </w:rPr>
      </w:pPr>
    </w:p>
    <w:p w14:paraId="6AD288CE" w14:textId="6943C546" w:rsidR="00FF7505" w:rsidRPr="0010361B" w:rsidDel="0010361B" w:rsidRDefault="00FF7505" w:rsidP="0010361B">
      <w:pPr>
        <w:rPr>
          <w:del w:id="803" w:author="helloqiqi1007@163.com" w:date="2018-06-01T15:02:00Z"/>
          <w:sz w:val="24"/>
          <w:szCs w:val="24"/>
          <w:lang w:eastAsia="zh-CN"/>
          <w:rPrChange w:id="804" w:author="helloqiqi1007@163.com" w:date="2018-06-01T15:02:00Z">
            <w:rPr>
              <w:del w:id="805" w:author="helloqiqi1007@163.com" w:date="2018-06-01T15:02:00Z"/>
              <w:lang w:eastAsia="zh-CN"/>
            </w:rPr>
          </w:rPrChange>
        </w:rPr>
      </w:pPr>
    </w:p>
    <w:p w14:paraId="29D73C7A" w14:textId="737F8E81" w:rsidR="00FF7505" w:rsidRPr="0010361B" w:rsidDel="0010361B" w:rsidRDefault="00FF7505" w:rsidP="0010361B">
      <w:pPr>
        <w:rPr>
          <w:del w:id="806" w:author="helloqiqi1007@163.com" w:date="2018-06-01T15:02:00Z"/>
          <w:sz w:val="24"/>
          <w:szCs w:val="24"/>
          <w:rPrChange w:id="807" w:author="helloqiqi1007@163.com" w:date="2018-06-01T15:02:00Z">
            <w:rPr>
              <w:del w:id="808" w:author="helloqiqi1007@163.com" w:date="2018-06-01T15:02:00Z"/>
            </w:rPr>
          </w:rPrChange>
        </w:rPr>
      </w:pPr>
      <w:del w:id="809" w:author="helloqiqi1007@163.com" w:date="2018-06-01T15:02:00Z">
        <w:r w:rsidRPr="0010361B" w:rsidDel="0010361B">
          <w:rPr>
            <w:rFonts w:hint="eastAsia"/>
            <w:sz w:val="24"/>
            <w:szCs w:val="24"/>
            <w:rPrChange w:id="810" w:author="helloqiqi1007@163.com" w:date="2018-06-01T15:02:00Z">
              <w:rPr>
                <w:rFonts w:hint="eastAsia"/>
              </w:rPr>
            </w:rPrChange>
          </w:rPr>
          <w:delText>授权人：</w:delText>
        </w:r>
        <w:r w:rsidRPr="0010361B" w:rsidDel="0010361B">
          <w:rPr>
            <w:sz w:val="24"/>
            <w:szCs w:val="24"/>
            <w:rPrChange w:id="811" w:author="helloqiqi1007@163.com" w:date="2018-06-01T15:02:00Z">
              <w:rPr/>
            </w:rPrChange>
          </w:rPr>
          <w:delText xml:space="preserve">                                 </w:delText>
        </w:r>
      </w:del>
    </w:p>
    <w:p w14:paraId="4137CEB1" w14:textId="0D189791" w:rsidR="00FF7505" w:rsidRPr="0010361B" w:rsidRDefault="00FF7505" w:rsidP="0010361B">
      <w:pPr>
        <w:rPr>
          <w:sz w:val="24"/>
          <w:szCs w:val="24"/>
          <w:lang w:val="en-US" w:eastAsia="zh-CN"/>
          <w:rPrChange w:id="812" w:author="helloqiqi1007@163.com" w:date="2018-06-01T15:02:00Z">
            <w:rPr>
              <w:lang w:val="en-US" w:eastAsia="zh-CN"/>
            </w:rPr>
          </w:rPrChange>
        </w:rPr>
      </w:pPr>
      <w:del w:id="813" w:author="helloqiqi1007@163.com" w:date="2018-06-01T15:02:00Z">
        <w:r w:rsidRPr="0010361B" w:rsidDel="0010361B">
          <w:rPr>
            <w:rFonts w:hint="eastAsia"/>
            <w:sz w:val="24"/>
            <w:szCs w:val="24"/>
            <w:rPrChange w:id="814" w:author="helloqiqi1007@163.com" w:date="2018-06-01T15:02:00Z">
              <w:rPr>
                <w:rFonts w:hint="eastAsia"/>
              </w:rPr>
            </w:rPrChange>
          </w:rPr>
          <w:delText>日期：</w:delText>
        </w:r>
        <w:r w:rsidRPr="0010361B" w:rsidDel="0010361B">
          <w:rPr>
            <w:sz w:val="24"/>
            <w:szCs w:val="24"/>
            <w:rPrChange w:id="815" w:author="helloqiqi1007@163.com" w:date="2018-06-01T15:02:00Z">
              <w:rPr/>
            </w:rPrChange>
          </w:rPr>
          <w:delText xml:space="preserve">          </w:delText>
        </w:r>
      </w:del>
    </w:p>
    <w:sectPr w:rsidR="00FF7505" w:rsidRPr="001036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 w:author="王佳力" w:date="2018-05-21T16:40:00Z" w:initials="王佳力">
    <w:p w14:paraId="34DD19A4" w14:textId="212D6712" w:rsidR="00DC5FB8" w:rsidRDefault="00DC5FB8">
      <w:pPr>
        <w:pStyle w:val="a7"/>
      </w:pPr>
      <w:r>
        <w:rPr>
          <w:rStyle w:val="a9"/>
        </w:rPr>
        <w:annotationRef/>
      </w:r>
    </w:p>
  </w:comment>
  <w:comment w:id="627" w:author="吴莉莉" w:date="2018-05-10T14:29:00Z" w:initials="吴莉莉">
    <w:p w14:paraId="7092A7E0" w14:textId="59D1A76F" w:rsidR="003D4FE6" w:rsidRDefault="003D4FE6">
      <w:pPr>
        <w:pStyle w:val="a7"/>
        <w:rPr>
          <w:lang w:eastAsia="zh-CN"/>
        </w:rPr>
      </w:pPr>
      <w:r>
        <w:rPr>
          <w:rStyle w:val="a9"/>
        </w:rPr>
        <w:annotationRef/>
      </w:r>
      <w:r>
        <w:rPr>
          <w:rFonts w:hint="eastAsia"/>
          <w:lang w:eastAsia="zh-CN"/>
        </w:rPr>
        <w:t>新加</w:t>
      </w:r>
      <w:r>
        <w:rPr>
          <w:lang w:eastAsia="zh-CN"/>
        </w:rPr>
        <w:t>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D19A4" w15:done="0"/>
  <w15:commentEx w15:paraId="7092A7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D19A4" w16cid:durableId="1EAD74FC"/>
  <w16cid:commentId w16cid:paraId="7092A7E0" w16cid:durableId="1EAD746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44F38" w14:textId="77777777" w:rsidR="00AA61FA" w:rsidRDefault="00AA61FA" w:rsidP="00FF7505">
      <w:pPr>
        <w:spacing w:before="0" w:after="0"/>
      </w:pPr>
      <w:r>
        <w:separator/>
      </w:r>
    </w:p>
  </w:endnote>
  <w:endnote w:type="continuationSeparator" w:id="0">
    <w:p w14:paraId="27435609" w14:textId="77777777" w:rsidR="00AA61FA" w:rsidRDefault="00AA61FA" w:rsidP="00FF75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D4267" w14:textId="77777777" w:rsidR="00AA61FA" w:rsidRDefault="00AA61FA" w:rsidP="00FF7505">
      <w:pPr>
        <w:spacing w:before="0" w:after="0"/>
      </w:pPr>
      <w:r>
        <w:separator/>
      </w:r>
    </w:p>
  </w:footnote>
  <w:footnote w:type="continuationSeparator" w:id="0">
    <w:p w14:paraId="702B43C8" w14:textId="77777777" w:rsidR="00AA61FA" w:rsidRDefault="00AA61FA" w:rsidP="00FF750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66527"/>
    <w:multiLevelType w:val="hybridMultilevel"/>
    <w:tmpl w:val="9B6026B6"/>
    <w:lvl w:ilvl="0" w:tplc="D5EC62CC">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2E3CBF"/>
    <w:multiLevelType w:val="multilevel"/>
    <w:tmpl w:val="2F2E3CBF"/>
    <w:lvl w:ilvl="0">
      <w:start w:val="1"/>
      <w:numFmt w:val="decimal"/>
      <w:lvlText w:val="%1、"/>
      <w:lvlJc w:val="left"/>
      <w:pPr>
        <w:ind w:left="825" w:hanging="360"/>
      </w:pPr>
      <w:rPr>
        <w:rFonts w:asciiTheme="minorHAnsi" w:hAnsiTheme="minorHAnsi"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loqiqi1007@163.com">
    <w15:presenceInfo w15:providerId="Windows Live" w15:userId="9b91d081f2ebd177"/>
  </w15:person>
  <w15:person w15:author="王佳力">
    <w15:presenceInfo w15:providerId="None" w15:userId="王佳力"/>
  </w15:person>
  <w15:person w15:author="PC">
    <w15:presenceInfo w15:providerId="None" w15:userId="PC"/>
  </w15:person>
  <w15:person w15:author="吴莉莉">
    <w15:presenceInfo w15:providerId="AD" w15:userId="S-1-5-21-3284968011-4178120050-504391006-2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9D"/>
    <w:rsid w:val="0010361B"/>
    <w:rsid w:val="00142906"/>
    <w:rsid w:val="001B4A5D"/>
    <w:rsid w:val="001D7267"/>
    <w:rsid w:val="00247B5A"/>
    <w:rsid w:val="00306C3B"/>
    <w:rsid w:val="003B1399"/>
    <w:rsid w:val="003D4FE6"/>
    <w:rsid w:val="00525C40"/>
    <w:rsid w:val="00581CB4"/>
    <w:rsid w:val="005D3100"/>
    <w:rsid w:val="005E4F6C"/>
    <w:rsid w:val="0067515F"/>
    <w:rsid w:val="006840A0"/>
    <w:rsid w:val="006E4CB8"/>
    <w:rsid w:val="007B5F5C"/>
    <w:rsid w:val="00891E30"/>
    <w:rsid w:val="008C77C4"/>
    <w:rsid w:val="00903BD8"/>
    <w:rsid w:val="00946B9D"/>
    <w:rsid w:val="009913C2"/>
    <w:rsid w:val="00A200E6"/>
    <w:rsid w:val="00A44E32"/>
    <w:rsid w:val="00A56788"/>
    <w:rsid w:val="00AA61FA"/>
    <w:rsid w:val="00AE0AFD"/>
    <w:rsid w:val="00B17A0E"/>
    <w:rsid w:val="00B37088"/>
    <w:rsid w:val="00DC5FB8"/>
    <w:rsid w:val="00E368D4"/>
    <w:rsid w:val="00E67CD0"/>
    <w:rsid w:val="00E94934"/>
    <w:rsid w:val="00EA27D3"/>
    <w:rsid w:val="00EE52F4"/>
    <w:rsid w:val="00FF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F269E"/>
  <w15:chartTrackingRefBased/>
  <w15:docId w15:val="{575D47A3-CB4C-4675-BF96-DDD4BD1B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F7505"/>
    <w:pPr>
      <w:spacing w:before="120" w:after="240"/>
      <w:jc w:val="both"/>
    </w:pPr>
    <w:rPr>
      <w:kern w:val="0"/>
      <w:sz w:val="22"/>
      <w:lang w:val="ru-RU" w:eastAsia="en-US"/>
    </w:rPr>
  </w:style>
  <w:style w:type="paragraph" w:styleId="2">
    <w:name w:val="heading 2"/>
    <w:basedOn w:val="a"/>
    <w:next w:val="a"/>
    <w:link w:val="20"/>
    <w:unhideWhenUsed/>
    <w:qFormat/>
    <w:rsid w:val="00FF75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50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7505"/>
    <w:rPr>
      <w:sz w:val="18"/>
      <w:szCs w:val="18"/>
    </w:rPr>
  </w:style>
  <w:style w:type="paragraph" w:styleId="a5">
    <w:name w:val="footer"/>
    <w:basedOn w:val="a"/>
    <w:link w:val="a6"/>
    <w:uiPriority w:val="99"/>
    <w:unhideWhenUsed/>
    <w:rsid w:val="00FF7505"/>
    <w:pPr>
      <w:tabs>
        <w:tab w:val="center" w:pos="4153"/>
        <w:tab w:val="right" w:pos="8306"/>
      </w:tabs>
      <w:snapToGrid w:val="0"/>
      <w:jc w:val="left"/>
    </w:pPr>
    <w:rPr>
      <w:sz w:val="18"/>
      <w:szCs w:val="18"/>
    </w:rPr>
  </w:style>
  <w:style w:type="character" w:customStyle="1" w:styleId="a6">
    <w:name w:val="页脚字符"/>
    <w:basedOn w:val="a0"/>
    <w:link w:val="a5"/>
    <w:uiPriority w:val="99"/>
    <w:rsid w:val="00FF7505"/>
    <w:rPr>
      <w:sz w:val="18"/>
      <w:szCs w:val="18"/>
    </w:rPr>
  </w:style>
  <w:style w:type="paragraph" w:customStyle="1" w:styleId="21">
    <w:name w:val="列出段落2"/>
    <w:basedOn w:val="a"/>
    <w:uiPriority w:val="99"/>
    <w:qFormat/>
    <w:rsid w:val="00FF7505"/>
    <w:pPr>
      <w:ind w:firstLineChars="200" w:firstLine="420"/>
    </w:pPr>
  </w:style>
  <w:style w:type="character" w:customStyle="1" w:styleId="20">
    <w:name w:val="标题 2字符"/>
    <w:basedOn w:val="a0"/>
    <w:link w:val="2"/>
    <w:rsid w:val="00FF7505"/>
    <w:rPr>
      <w:rFonts w:asciiTheme="majorHAnsi" w:eastAsiaTheme="majorEastAsia" w:hAnsiTheme="majorHAnsi" w:cstheme="majorBidi"/>
      <w:b/>
      <w:bCs/>
      <w:kern w:val="0"/>
      <w:sz w:val="32"/>
      <w:szCs w:val="32"/>
      <w:lang w:val="ru-RU" w:eastAsia="en-US"/>
    </w:rPr>
  </w:style>
  <w:style w:type="paragraph" w:styleId="a7">
    <w:name w:val="annotation text"/>
    <w:basedOn w:val="a"/>
    <w:link w:val="a8"/>
    <w:qFormat/>
    <w:rsid w:val="00FF7505"/>
    <w:pPr>
      <w:jc w:val="left"/>
    </w:pPr>
  </w:style>
  <w:style w:type="character" w:customStyle="1" w:styleId="a8">
    <w:name w:val="批注文字字符"/>
    <w:basedOn w:val="a0"/>
    <w:link w:val="a7"/>
    <w:qFormat/>
    <w:rsid w:val="00FF7505"/>
    <w:rPr>
      <w:kern w:val="0"/>
      <w:sz w:val="22"/>
      <w:lang w:val="ru-RU" w:eastAsia="en-US"/>
    </w:rPr>
  </w:style>
  <w:style w:type="character" w:styleId="a9">
    <w:name w:val="annotation reference"/>
    <w:basedOn w:val="a0"/>
    <w:uiPriority w:val="99"/>
    <w:qFormat/>
    <w:rsid w:val="00FF7505"/>
    <w:rPr>
      <w:sz w:val="21"/>
      <w:szCs w:val="21"/>
    </w:rPr>
  </w:style>
  <w:style w:type="table" w:customStyle="1" w:styleId="TableGrid">
    <w:name w:val="TableGrid"/>
    <w:qFormat/>
    <w:rsid w:val="00FF7505"/>
    <w:tblPr>
      <w:tblCellMar>
        <w:top w:w="0" w:type="dxa"/>
        <w:left w:w="0" w:type="dxa"/>
        <w:bottom w:w="0" w:type="dxa"/>
        <w:right w:w="0" w:type="dxa"/>
      </w:tblCellMar>
    </w:tblPr>
  </w:style>
  <w:style w:type="paragraph" w:styleId="aa">
    <w:name w:val="Balloon Text"/>
    <w:basedOn w:val="a"/>
    <w:link w:val="ab"/>
    <w:uiPriority w:val="99"/>
    <w:semiHidden/>
    <w:unhideWhenUsed/>
    <w:rsid w:val="00FF7505"/>
    <w:pPr>
      <w:spacing w:before="0" w:after="0"/>
    </w:pPr>
    <w:rPr>
      <w:sz w:val="18"/>
      <w:szCs w:val="18"/>
    </w:rPr>
  </w:style>
  <w:style w:type="character" w:customStyle="1" w:styleId="ab">
    <w:name w:val="批注框文本字符"/>
    <w:basedOn w:val="a0"/>
    <w:link w:val="aa"/>
    <w:uiPriority w:val="99"/>
    <w:semiHidden/>
    <w:rsid w:val="00FF7505"/>
    <w:rPr>
      <w:kern w:val="0"/>
      <w:sz w:val="18"/>
      <w:szCs w:val="18"/>
      <w:lang w:val="ru-RU" w:eastAsia="en-US"/>
    </w:rPr>
  </w:style>
  <w:style w:type="paragraph" w:styleId="ac">
    <w:name w:val="Title"/>
    <w:basedOn w:val="a"/>
    <w:next w:val="a"/>
    <w:link w:val="ad"/>
    <w:uiPriority w:val="10"/>
    <w:qFormat/>
    <w:rsid w:val="00FF7505"/>
    <w:pPr>
      <w:widowControl w:val="0"/>
      <w:spacing w:before="240" w:after="60"/>
      <w:jc w:val="center"/>
      <w:outlineLvl w:val="0"/>
    </w:pPr>
    <w:rPr>
      <w:rFonts w:asciiTheme="majorHAnsi" w:eastAsiaTheme="majorEastAsia" w:hAnsiTheme="majorHAnsi" w:cstheme="majorBidi"/>
      <w:b/>
      <w:bCs/>
      <w:kern w:val="2"/>
      <w:sz w:val="32"/>
      <w:szCs w:val="32"/>
      <w:lang w:val="en-US" w:eastAsia="zh-CN"/>
    </w:rPr>
  </w:style>
  <w:style w:type="character" w:customStyle="1" w:styleId="ad">
    <w:name w:val="标题字符"/>
    <w:basedOn w:val="a0"/>
    <w:link w:val="ac"/>
    <w:uiPriority w:val="10"/>
    <w:rsid w:val="00FF7505"/>
    <w:rPr>
      <w:rFonts w:asciiTheme="majorHAnsi" w:eastAsiaTheme="majorEastAsia" w:hAnsiTheme="majorHAnsi" w:cstheme="majorBidi"/>
      <w:b/>
      <w:bCs/>
      <w:sz w:val="32"/>
      <w:szCs w:val="32"/>
    </w:rPr>
  </w:style>
  <w:style w:type="paragraph" w:styleId="ae">
    <w:name w:val="annotation subject"/>
    <w:basedOn w:val="a7"/>
    <w:next w:val="a7"/>
    <w:link w:val="af"/>
    <w:uiPriority w:val="99"/>
    <w:semiHidden/>
    <w:unhideWhenUsed/>
    <w:rsid w:val="00891E30"/>
    <w:rPr>
      <w:b/>
      <w:bCs/>
    </w:rPr>
  </w:style>
  <w:style w:type="character" w:customStyle="1" w:styleId="af">
    <w:name w:val="批注主题字符"/>
    <w:basedOn w:val="a8"/>
    <w:link w:val="ae"/>
    <w:uiPriority w:val="99"/>
    <w:semiHidden/>
    <w:rsid w:val="00891E30"/>
    <w:rPr>
      <w:b/>
      <w:bCs/>
      <w:kern w:val="0"/>
      <w:sz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3691</Words>
  <Characters>3691</Characters>
  <Application>Microsoft Macintosh Word</Application>
  <DocSecurity>0</DocSecurity>
  <Lines>283</Lines>
  <Paragraphs>273</Paragraphs>
  <ScaleCrop>false</ScaleCrop>
  <Company>P R C</Company>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邓文文</dc:creator>
  <cp:keywords/>
  <dc:description/>
  <cp:lastModifiedBy>helloqiqi1007@163.com</cp:lastModifiedBy>
  <cp:revision>3</cp:revision>
  <dcterms:created xsi:type="dcterms:W3CDTF">2018-06-05T11:19:00Z</dcterms:created>
  <dcterms:modified xsi:type="dcterms:W3CDTF">2018-06-05T11:22:00Z</dcterms:modified>
</cp:coreProperties>
</file>